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KỊCH BẢN PHỎNG VẤN HỆ THỐNG QUẢN LÝ BÁN </w:t>
      </w:r>
      <w:commentRangeStart w:id="0"/>
      <w:commentRangeStart w:id="1"/>
      <w:r w:rsidDel="00000000" w:rsidR="00000000" w:rsidRPr="00000000">
        <w:rPr>
          <w:b w:val="1"/>
          <w:sz w:val="28"/>
          <w:szCs w:val="28"/>
          <w:rtl w:val="0"/>
        </w:rPr>
        <w:t xml:space="preserve">HÀNG</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pStyle w:val="Heading1"/>
        <w:rPr/>
      </w:pPr>
      <w:bookmarkStart w:colFirst="0" w:colLast="0" w:name="_m8or4saklg6k" w:id="0"/>
      <w:bookmarkEnd w:id="0"/>
      <w:r w:rsidDel="00000000" w:rsidR="00000000" w:rsidRPr="00000000">
        <w:rPr>
          <w:b w:val="1"/>
          <w:sz w:val="24"/>
          <w:szCs w:val="24"/>
          <w:rtl w:val="0"/>
        </w:rPr>
        <w:t xml:space="preserve">Ý TƯỞNG</w:t>
      </w:r>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Bán hàng</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Hàng hoá</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Ghi nợ khách hàng</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Thống kê/ dashboard</w:t>
      </w:r>
    </w:p>
    <w:p w:rsidR="00000000" w:rsidDel="00000000" w:rsidP="00000000" w:rsidRDefault="00000000" w:rsidRPr="00000000" w14:paraId="00000008">
      <w:pPr>
        <w:pStyle w:val="Heading1"/>
        <w:rPr>
          <w:b w:val="1"/>
          <w:sz w:val="24"/>
          <w:szCs w:val="24"/>
        </w:rPr>
      </w:pPr>
      <w:bookmarkStart w:colFirst="0" w:colLast="0" w:name="_3hksgd5abhgs" w:id="1"/>
      <w:bookmarkEnd w:id="1"/>
      <w:r w:rsidDel="00000000" w:rsidR="00000000" w:rsidRPr="00000000">
        <w:rPr>
          <w:b w:val="1"/>
          <w:sz w:val="24"/>
          <w:szCs w:val="24"/>
          <w:rtl w:val="0"/>
        </w:rPr>
        <w:t xml:space="preserve">MỞ ĐẦU</w:t>
      </w:r>
    </w:p>
    <w:p w:rsidR="00000000" w:rsidDel="00000000" w:rsidP="00000000" w:rsidRDefault="00000000" w:rsidRPr="00000000" w14:paraId="00000009">
      <w:pPr>
        <w:ind w:left="0" w:firstLine="0"/>
        <w:rPr/>
      </w:pPr>
      <w:r w:rsidDel="00000000" w:rsidR="00000000" w:rsidRPr="00000000">
        <w:rPr>
          <w:rtl w:val="0"/>
        </w:rPr>
        <w:t xml:space="preserve">Thông tin người được phỏng vấn</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Họ tên </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Tuổi</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Nghề nghiệp</w:t>
      </w:r>
    </w:p>
    <w:p w:rsidR="00000000" w:rsidDel="00000000" w:rsidP="00000000" w:rsidRDefault="00000000" w:rsidRPr="00000000" w14:paraId="0000000D">
      <w:pPr>
        <w:pStyle w:val="Heading1"/>
        <w:rPr>
          <w:b w:val="1"/>
          <w:sz w:val="24"/>
          <w:szCs w:val="24"/>
        </w:rPr>
      </w:pPr>
      <w:bookmarkStart w:colFirst="0" w:colLast="0" w:name="_wqcr5p3tsnn5" w:id="2"/>
      <w:bookmarkEnd w:id="2"/>
      <w:r w:rsidDel="00000000" w:rsidR="00000000" w:rsidRPr="00000000">
        <w:rPr>
          <w:b w:val="1"/>
          <w:sz w:val="24"/>
          <w:szCs w:val="24"/>
          <w:rtl w:val="0"/>
        </w:rPr>
        <w:t xml:space="preserve">PHI CHỨC NĂNG</w:t>
      </w:r>
    </w:p>
    <w:p w:rsidR="00000000" w:rsidDel="00000000" w:rsidP="00000000" w:rsidRDefault="00000000" w:rsidRPr="00000000" w14:paraId="0000000E">
      <w:pPr>
        <w:rPr>
          <w:b w:val="1"/>
        </w:rPr>
      </w:pPr>
      <w:r w:rsidDel="00000000" w:rsidR="00000000" w:rsidRPr="00000000">
        <w:rPr>
          <w:b w:val="1"/>
          <w:rtl w:val="0"/>
        </w:rPr>
        <w:t xml:space="preserve">1. </w:t>
      </w:r>
      <w:r w:rsidDel="00000000" w:rsidR="00000000" w:rsidRPr="00000000">
        <w:rPr>
          <w:b w:val="1"/>
          <w:rtl w:val="0"/>
        </w:rPr>
        <w:t xml:space="preserve">Thiết bị sử dụng hệ thống</w:t>
      </w:r>
    </w:p>
    <w:p w:rsidR="00000000" w:rsidDel="00000000" w:rsidP="00000000" w:rsidRDefault="00000000" w:rsidRPr="00000000" w14:paraId="0000000F">
      <w:pPr>
        <w:spacing w:line="276" w:lineRule="auto"/>
        <w:rPr/>
      </w:pPr>
      <w:r w:rsidDel="00000000" w:rsidR="00000000" w:rsidRPr="00000000">
        <w:rPr>
          <w:rtl w:val="0"/>
        </w:rPr>
        <w:t xml:space="preserve">Hệ thống xây dựng trên nền tảng nào: </w:t>
      </w:r>
    </w:p>
    <w:p w:rsidR="00000000" w:rsidDel="00000000" w:rsidP="00000000" w:rsidRDefault="00000000" w:rsidRPr="00000000" w14:paraId="00000010">
      <w:pPr>
        <w:numPr>
          <w:ilvl w:val="0"/>
          <w:numId w:val="13"/>
        </w:numPr>
        <w:spacing w:line="276" w:lineRule="auto"/>
        <w:ind w:left="720" w:hanging="360"/>
        <w:rPr/>
      </w:pPr>
      <w:r w:rsidDel="00000000" w:rsidR="00000000" w:rsidRPr="00000000">
        <w:rPr>
          <w:rtl w:val="0"/>
        </w:rPr>
        <w:t xml:space="preserve">máy tính, laptop (hiểu ngầm là desktop)</w:t>
      </w:r>
    </w:p>
    <w:p w:rsidR="00000000" w:rsidDel="00000000" w:rsidP="00000000" w:rsidRDefault="00000000" w:rsidRPr="00000000" w14:paraId="00000011">
      <w:pPr>
        <w:numPr>
          <w:ilvl w:val="0"/>
          <w:numId w:val="13"/>
        </w:numPr>
        <w:spacing w:line="276" w:lineRule="auto"/>
        <w:ind w:left="720" w:hanging="360"/>
        <w:rPr/>
      </w:pPr>
      <w:r w:rsidDel="00000000" w:rsidR="00000000" w:rsidRPr="00000000">
        <w:rPr>
          <w:rtl w:val="0"/>
        </w:rPr>
        <w:t xml:space="preserve">web</w:t>
      </w:r>
    </w:p>
    <w:p w:rsidR="00000000" w:rsidDel="00000000" w:rsidP="00000000" w:rsidRDefault="00000000" w:rsidRPr="00000000" w14:paraId="00000012">
      <w:pPr>
        <w:numPr>
          <w:ilvl w:val="0"/>
          <w:numId w:val="13"/>
        </w:numPr>
        <w:spacing w:line="276" w:lineRule="auto"/>
        <w:ind w:left="720" w:hanging="360"/>
        <w:rPr>
          <w:ins w:author="Hiển Hứa Ngọc" w:id="0" w:date="2024-03-08T01:24:59Z"/>
        </w:rPr>
      </w:pPr>
      <w:r w:rsidDel="00000000" w:rsidR="00000000" w:rsidRPr="00000000">
        <w:rPr>
          <w:rtl w:val="0"/>
        </w:rPr>
        <w:t xml:space="preserve">app (hiểu ngầm là mobile) </w:t>
      </w:r>
      <w:ins w:author="Hiển Hứa Ngọc" w:id="0" w:date="2024-03-08T01:24:59Z">
        <w:r w:rsidDel="00000000" w:rsidR="00000000" w:rsidRPr="00000000">
          <w:rPr>
            <w:rtl w:val="0"/>
          </w:rPr>
        </w:r>
      </w:ins>
    </w:p>
    <w:p w:rsidR="00000000" w:rsidDel="00000000" w:rsidP="00000000" w:rsidRDefault="00000000" w:rsidRPr="00000000" w14:paraId="00000013">
      <w:pPr>
        <w:numPr>
          <w:ilvl w:val="0"/>
          <w:numId w:val="13"/>
        </w:numPr>
        <w:spacing w:line="276" w:lineRule="auto"/>
        <w:ind w:left="720" w:hanging="360"/>
        <w:rPr>
          <w:ins w:author="Hiển Hứa Ngọc" w:id="0" w:date="2024-03-08T01:24:59Z"/>
          <w:u w:val="none"/>
        </w:rPr>
      </w:pPr>
      <w:ins w:author="Hiển Hứa Ngọc" w:id="0" w:date="2024-03-08T01:24:59Z">
        <w:r w:rsidDel="00000000" w:rsidR="00000000" w:rsidRPr="00000000">
          <w:rPr>
            <w:rtl w:val="0"/>
          </w:rPr>
        </w:r>
      </w:ins>
    </w:p>
    <w:p w:rsidR="00000000" w:rsidDel="00000000" w:rsidP="00000000" w:rsidRDefault="00000000" w:rsidRPr="00000000" w14:paraId="00000014">
      <w:pPr>
        <w:spacing w:line="276" w:lineRule="auto"/>
        <w:rPr>
          <w:ins w:author="Hiển Hứa Ngọc" w:id="0" w:date="2024-03-08T01:24:59Z"/>
        </w:rPr>
      </w:pPr>
      <w:ins w:author="Hiển Hứa Ngọc" w:id="0" w:date="2024-03-08T01:24:59Z">
        <w:r w:rsidDel="00000000" w:rsidR="00000000" w:rsidRPr="00000000">
          <w:rPr>
            <w:rtl w:val="0"/>
          </w:rPr>
          <w:t xml:space="preserve">– Smartphone </w:t>
        </w:r>
      </w:ins>
    </w:p>
    <w:p w:rsidR="00000000" w:rsidDel="00000000" w:rsidP="00000000" w:rsidRDefault="00000000" w:rsidRPr="00000000" w14:paraId="00000015">
      <w:pPr>
        <w:spacing w:line="276" w:lineRule="auto"/>
        <w:rPr>
          <w:rFonts w:ascii="Arial" w:cs="Arial" w:eastAsia="Arial" w:hAnsi="Arial"/>
          <w:b w:val="0"/>
          <w:i w:val="0"/>
          <w:smallCaps w:val="0"/>
          <w:strike w:val="0"/>
          <w:color w:val="000000"/>
          <w:sz w:val="22"/>
          <w:szCs w:val="22"/>
          <w:u w:val="none"/>
          <w:shd w:fill="auto" w:val="clear"/>
          <w:vertAlign w:val="baseline"/>
          <w:rPrChange w:author="Hiển Hứa Ngọc" w:id="1" w:date="2024-03-08T01:24:59Z">
            <w:rPr/>
          </w:rPrChange>
        </w:rPr>
        <w:pPrChange w:author="Hiển Hứa Ngọc" w:id="0" w:date="2024-03-08T01:24:59Z">
          <w:pPr>
            <w:numPr>
              <w:ilvl w:val="0"/>
              <w:numId w:val="13"/>
            </w:numPr>
            <w:spacing w:line="276" w:lineRule="auto"/>
            <w:ind w:left="720" w:hanging="360"/>
          </w:pPr>
        </w:pPrChange>
      </w:pPr>
      <w:r w:rsidDel="00000000" w:rsidR="00000000" w:rsidRPr="00000000">
        <w:rPr>
          <w:rtl w:val="0"/>
        </w:rPr>
      </w:r>
    </w:p>
    <w:p w:rsidR="00000000" w:rsidDel="00000000" w:rsidP="00000000" w:rsidRDefault="00000000" w:rsidRPr="00000000" w14:paraId="00000016">
      <w:pPr>
        <w:pStyle w:val="Heading3"/>
        <w:rPr>
          <w:b w:val="1"/>
          <w:color w:val="000000"/>
          <w:sz w:val="22"/>
          <w:szCs w:val="22"/>
        </w:rPr>
      </w:pPr>
      <w:bookmarkStart w:colFirst="0" w:colLast="0" w:name="_8q6jq9rre1z5" w:id="3"/>
      <w:bookmarkEnd w:id="3"/>
      <w:r w:rsidDel="00000000" w:rsidR="00000000" w:rsidRPr="00000000">
        <w:rPr>
          <w:b w:val="1"/>
          <w:color w:val="000000"/>
          <w:sz w:val="22"/>
          <w:szCs w:val="22"/>
          <w:rtl w:val="0"/>
        </w:rPr>
        <w:t xml:space="preserve">2. Vận hành</w:t>
      </w:r>
    </w:p>
    <w:p w:rsidR="00000000" w:rsidDel="00000000" w:rsidP="00000000" w:rsidRDefault="00000000" w:rsidRPr="00000000" w14:paraId="00000017">
      <w:pPr>
        <w:rPr>
          <w:ins w:author="Hiển Hứa Ngọc" w:id="2" w:date="2024-03-08T01:25:11Z"/>
        </w:rPr>
      </w:pPr>
      <w:r w:rsidDel="00000000" w:rsidR="00000000" w:rsidRPr="00000000">
        <w:rPr>
          <w:rtl w:val="0"/>
        </w:rPr>
        <w:t xml:space="preserve">Giờ bán hàng cao điểm trong ngày</w:t>
      </w:r>
      <w:ins w:author="Hiển Hứa Ngọc" w:id="2" w:date="2024-03-08T01:25:11Z">
        <w:r w:rsidDel="00000000" w:rsidR="00000000" w:rsidRPr="00000000">
          <w:rPr>
            <w:rtl w:val="0"/>
          </w:rPr>
        </w:r>
      </w:ins>
    </w:p>
    <w:p w:rsidR="00000000" w:rsidDel="00000000" w:rsidP="00000000" w:rsidRDefault="00000000" w:rsidRPr="00000000" w14:paraId="00000018">
      <w:pPr>
        <w:rPr>
          <w:ins w:author="Hiển Hứa Ngọc" w:id="2" w:date="2024-03-08T01:25:11Z"/>
        </w:rPr>
      </w:pPr>
      <w:ins w:author="Hiển Hứa Ngọc" w:id="2" w:date="2024-03-08T01:25:11Z">
        <w:r w:rsidDel="00000000" w:rsidR="00000000" w:rsidRPr="00000000">
          <w:rPr>
            <w:rtl w:val="0"/>
          </w:rPr>
        </w:r>
      </w:ins>
    </w:p>
    <w:p w:rsidR="00000000" w:rsidDel="00000000" w:rsidP="00000000" w:rsidRDefault="00000000" w:rsidRPr="00000000" w14:paraId="00000019">
      <w:pPr>
        <w:rPr>
          <w:ins w:author="Hiển Hứa Ngọc" w:id="2" w:date="2024-03-08T01:25:11Z"/>
        </w:rPr>
      </w:pPr>
      <w:ins w:author="Hiển Hứa Ngọc" w:id="2" w:date="2024-03-08T01:25:11Z">
        <w:r w:rsidDel="00000000" w:rsidR="00000000" w:rsidRPr="00000000">
          <w:rPr>
            <w:rtl w:val="0"/>
          </w:rPr>
          <w:t xml:space="preserve">–Sáng </w:t>
        </w:r>
      </w:ins>
    </w:p>
    <w:p w:rsidR="00000000" w:rsidDel="00000000" w:rsidP="00000000" w:rsidRDefault="00000000" w:rsidRPr="00000000" w14:paraId="0000001A">
      <w:pPr>
        <w:rPr>
          <w:ins w:author="Hiển Hứa Ngọc" w:id="2" w:date="2024-03-08T01:25:11Z"/>
        </w:rPr>
      </w:pPr>
      <w:ins w:author="Hiển Hứa Ngọc" w:id="2" w:date="2024-03-08T01:25:11Z">
        <w:r w:rsidDel="00000000" w:rsidR="00000000" w:rsidRPr="00000000">
          <w:rPr>
            <w:rtl w:val="0"/>
          </w:rPr>
          <w:t xml:space="preserve">– Chiều 5h-7h tối</w:t>
        </w:r>
      </w:ins>
    </w:p>
    <w:p w:rsidR="00000000" w:rsidDel="00000000" w:rsidP="00000000" w:rsidRDefault="00000000" w:rsidRPr="00000000" w14:paraId="0000001B">
      <w:pPr>
        <w:rPr>
          <w:del w:author="Hiển Hứa Ngọc" w:id="2" w:date="2024-03-08T01:25:11Z"/>
        </w:rPr>
      </w:pPr>
      <w:ins w:author="Hiển Hứa Ngọc" w:id="2" w:date="2024-03-08T01:25:11Z">
        <w:del w:author="Hiển Hứa Ngọc" w:id="2" w:date="2024-03-08T01:25:11Z">
          <w:r w:rsidDel="00000000" w:rsidR="00000000" w:rsidRPr="00000000">
            <w:rPr>
              <w:rtl w:val="0"/>
            </w:rPr>
            <w:delText xml:space="preserve">– 5h tới 7h tối</w:delText>
          </w:r>
        </w:del>
      </w:ins>
      <w:del w:author="Hiển Hứa Ngọc" w:id="2" w:date="2024-03-08T01:25:11Z">
        <w:r w:rsidDel="00000000" w:rsidR="00000000" w:rsidRPr="00000000">
          <w:rPr>
            <w:rtl w:val="0"/>
          </w:rPr>
        </w:r>
      </w:del>
    </w:p>
    <w:p w:rsidR="00000000" w:rsidDel="00000000" w:rsidP="00000000" w:rsidRDefault="00000000" w:rsidRPr="00000000" w14:paraId="0000001C">
      <w:pPr>
        <w:pStyle w:val="Heading3"/>
        <w:rPr>
          <w:b w:val="1"/>
          <w:color w:val="000000"/>
          <w:sz w:val="22"/>
          <w:szCs w:val="22"/>
        </w:rPr>
      </w:pPr>
      <w:bookmarkStart w:colFirst="0" w:colLast="0" w:name="_5t9yodb0uh5" w:id="4"/>
      <w:bookmarkEnd w:id="4"/>
      <w:r w:rsidDel="00000000" w:rsidR="00000000" w:rsidRPr="00000000">
        <w:rPr>
          <w:b w:val="1"/>
          <w:color w:val="000000"/>
          <w:sz w:val="22"/>
          <w:szCs w:val="22"/>
          <w:rtl w:val="0"/>
        </w:rPr>
        <w:t xml:space="preserve">4. Bảo mật </w:t>
      </w:r>
    </w:p>
    <w:p w:rsidR="00000000" w:rsidDel="00000000" w:rsidP="00000000" w:rsidRDefault="00000000" w:rsidRPr="00000000" w14:paraId="0000001D">
      <w:pPr>
        <w:rPr/>
      </w:pPr>
      <w:r w:rsidDel="00000000" w:rsidR="00000000" w:rsidRPr="00000000">
        <w:rPr>
          <w:rtl w:val="0"/>
        </w:rPr>
        <w:t xml:space="preserve">Đăng nhập vào hệ thống bằng hình thức:</w:t>
      </w:r>
    </w:p>
    <w:p w:rsidR="00000000" w:rsidDel="00000000" w:rsidP="00000000" w:rsidRDefault="00000000" w:rsidRPr="00000000" w14:paraId="0000001E">
      <w:pPr>
        <w:numPr>
          <w:ilvl w:val="0"/>
          <w:numId w:val="10"/>
        </w:numPr>
        <w:ind w:left="720" w:hanging="360"/>
        <w:rPr/>
      </w:pPr>
      <w:r w:rsidDel="00000000" w:rsidR="00000000" w:rsidRPr="00000000">
        <w:rPr>
          <w:rtl w:val="0"/>
        </w:rPr>
        <w:t xml:space="preserve">Gmail GG</w:t>
      </w:r>
    </w:p>
    <w:p w:rsidR="00000000" w:rsidDel="00000000" w:rsidP="00000000" w:rsidRDefault="00000000" w:rsidRPr="00000000" w14:paraId="0000001F">
      <w:pPr>
        <w:numPr>
          <w:ilvl w:val="0"/>
          <w:numId w:val="10"/>
        </w:numPr>
        <w:ind w:left="720" w:hanging="360"/>
        <w:rPr/>
      </w:pPr>
      <w:r w:rsidDel="00000000" w:rsidR="00000000" w:rsidRPr="00000000">
        <w:rPr>
          <w:rtl w:val="0"/>
        </w:rPr>
        <w:t xml:space="preserve">Email nội bộ</w:t>
      </w:r>
    </w:p>
    <w:p w:rsidR="00000000" w:rsidDel="00000000" w:rsidP="00000000" w:rsidRDefault="00000000" w:rsidRPr="00000000" w14:paraId="00000020">
      <w:pPr>
        <w:numPr>
          <w:ilvl w:val="0"/>
          <w:numId w:val="10"/>
        </w:numPr>
        <w:ind w:left="720" w:hanging="360"/>
        <w:rPr/>
      </w:pPr>
      <w:r w:rsidDel="00000000" w:rsidR="00000000" w:rsidRPr="00000000">
        <w:rPr>
          <w:rtl w:val="0"/>
        </w:rPr>
        <w:t xml:space="preserve">Nhập số điện thoại</w:t>
      </w:r>
    </w:p>
    <w:p w:rsidR="00000000" w:rsidDel="00000000" w:rsidP="00000000" w:rsidRDefault="00000000" w:rsidRPr="00000000" w14:paraId="00000021">
      <w:pPr>
        <w:numPr>
          <w:ilvl w:val="0"/>
          <w:numId w:val="10"/>
        </w:numPr>
        <w:ind w:left="720" w:hanging="360"/>
        <w:rPr/>
      </w:pPr>
      <w:r w:rsidDel="00000000" w:rsidR="00000000" w:rsidRPr="00000000">
        <w:rPr>
          <w:rFonts w:ascii="Arial Unicode MS" w:cs="Arial Unicode MS" w:eastAsia="Arial Unicode MS" w:hAnsi="Arial Unicode MS"/>
          <w:rtl w:val="0"/>
        </w:rPr>
        <w:t xml:space="preserve">Dấu vân tay → Android</w:t>
      </w:r>
    </w:p>
    <w:p w:rsidR="00000000" w:rsidDel="00000000" w:rsidP="00000000" w:rsidRDefault="00000000" w:rsidRPr="00000000" w14:paraId="00000022">
      <w:pPr>
        <w:numPr>
          <w:ilvl w:val="0"/>
          <w:numId w:val="10"/>
        </w:numPr>
        <w:ind w:left="720" w:hanging="360"/>
        <w:rPr>
          <w:ins w:author="Hiển Hứa Ngọc" w:id="3" w:date="2024-03-08T01:25:25Z"/>
        </w:rPr>
      </w:pPr>
      <w:r w:rsidDel="00000000" w:rsidR="00000000" w:rsidRPr="00000000">
        <w:rPr>
          <w:rFonts w:ascii="Arial Unicode MS" w:cs="Arial Unicode MS" w:eastAsia="Arial Unicode MS" w:hAnsi="Arial Unicode MS"/>
          <w:rtl w:val="0"/>
        </w:rPr>
        <w:t xml:space="preserve">Nhận diện khuôn mặt → iphone</w:t>
      </w:r>
      <w:ins w:author="Hiển Hứa Ngọc" w:id="3" w:date="2024-03-08T01:25:25Z">
        <w:r w:rsidDel="00000000" w:rsidR="00000000" w:rsidRPr="00000000">
          <w:rPr>
            <w:rtl w:val="0"/>
          </w:rPr>
        </w:r>
      </w:ins>
    </w:p>
    <w:p w:rsidR="00000000" w:rsidDel="00000000" w:rsidP="00000000" w:rsidRDefault="00000000" w:rsidRPr="00000000" w14:paraId="00000023">
      <w:pPr>
        <w:numPr>
          <w:ilvl w:val="0"/>
          <w:numId w:val="10"/>
        </w:numPr>
        <w:ind w:left="720" w:hanging="360"/>
        <w:rPr>
          <w:ins w:author="Hiển Hứa Ngọc" w:id="3" w:date="2024-03-08T01:25:25Z"/>
          <w:u w:val="none"/>
        </w:rPr>
      </w:pPr>
      <w:ins w:author="Hiển Hứa Ngọc" w:id="3" w:date="2024-03-08T01:25:25Z">
        <w:r w:rsidDel="00000000" w:rsidR="00000000" w:rsidRPr="00000000">
          <w:rPr>
            <w:rtl w:val="0"/>
          </w:rPr>
        </w:r>
      </w:ins>
    </w:p>
    <w:p w:rsidR="00000000" w:rsidDel="00000000" w:rsidP="00000000" w:rsidRDefault="00000000" w:rsidRPr="00000000" w14:paraId="00000024">
      <w:pPr>
        <w:rPr>
          <w:ins w:author="Hiển Hứa Ngọc" w:id="3" w:date="2024-03-08T01:25:25Z"/>
        </w:rPr>
      </w:pPr>
      <w:ins w:author="Hiển Hứa Ngọc" w:id="3" w:date="2024-03-08T01:25:25Z">
        <w:r w:rsidDel="00000000" w:rsidR="00000000" w:rsidRPr="00000000">
          <w:rPr>
            <w:rtl w:val="0"/>
          </w:rPr>
          <w:t xml:space="preserve">— Dấu Vân Tay</w:t>
        </w:r>
      </w:ins>
    </w:p>
    <w:p w:rsidR="00000000" w:rsidDel="00000000" w:rsidP="00000000" w:rsidRDefault="00000000" w:rsidRPr="00000000" w14:paraId="00000025">
      <w:pPr>
        <w:rPr>
          <w:ins w:author="Hiển Hứa Ngọc" w:id="3" w:date="2024-03-08T01:25:25Z"/>
        </w:rPr>
      </w:pPr>
      <w:ins w:author="Hiển Hứa Ngọc" w:id="3" w:date="2024-03-08T01:25:25Z">
        <w:r w:rsidDel="00000000" w:rsidR="00000000" w:rsidRPr="00000000">
          <w:rPr>
            <w:rtl w:val="0"/>
          </w:rPr>
          <w:t xml:space="preserve">— FaceID</w:t>
        </w:r>
      </w:ins>
    </w:p>
    <w:p w:rsidR="00000000" w:rsidDel="00000000" w:rsidP="00000000" w:rsidRDefault="00000000" w:rsidRPr="00000000" w14:paraId="00000026">
      <w:pPr>
        <w:rPr>
          <w:color w:val="0000ff"/>
        </w:rPr>
      </w:pPr>
      <w:r w:rsidDel="00000000" w:rsidR="00000000" w:rsidRPr="00000000">
        <w:rPr>
          <w:rtl w:val="0"/>
        </w:rPr>
      </w:r>
    </w:p>
    <w:p w:rsidR="00000000" w:rsidDel="00000000" w:rsidP="00000000" w:rsidRDefault="00000000" w:rsidRPr="00000000" w14:paraId="00000027">
      <w:pPr>
        <w:rPr>
          <w:rFonts w:ascii="Arial" w:cs="Arial" w:eastAsia="Arial" w:hAnsi="Arial"/>
          <w:b w:val="0"/>
          <w:i w:val="0"/>
          <w:smallCaps w:val="0"/>
          <w:strike w:val="0"/>
          <w:color w:val="000000"/>
          <w:sz w:val="22"/>
          <w:szCs w:val="22"/>
          <w:u w:val="none"/>
          <w:shd w:fill="auto" w:val="clear"/>
          <w:vertAlign w:val="baseline"/>
          <w:rPrChange w:author="Hiển Hứa Ngọc" w:id="4" w:date="2024-03-08T01:25:25Z">
            <w:rPr/>
          </w:rPrChange>
        </w:rPr>
        <w:pPrChange w:author="Hiển Hứa Ngọc" w:id="0" w:date="2024-03-08T01:25:25Z">
          <w:pPr>
            <w:numPr>
              <w:ilvl w:val="0"/>
              <w:numId w:val="10"/>
            </w:numPr>
            <w:ind w:left="720" w:hanging="360"/>
          </w:pPr>
        </w:pPrChange>
      </w:pPr>
      <w:r w:rsidDel="00000000" w:rsidR="00000000" w:rsidRPr="00000000">
        <w:rPr>
          <w:rtl w:val="0"/>
        </w:rPr>
      </w:r>
    </w:p>
    <w:p w:rsidR="00000000" w:rsidDel="00000000" w:rsidP="00000000" w:rsidRDefault="00000000" w:rsidRPr="00000000" w14:paraId="00000028">
      <w:pPr>
        <w:pStyle w:val="Heading3"/>
        <w:rPr>
          <w:b w:val="1"/>
          <w:color w:val="000000"/>
          <w:sz w:val="22"/>
          <w:szCs w:val="22"/>
        </w:rPr>
      </w:pPr>
      <w:bookmarkStart w:colFirst="0" w:colLast="0" w:name="_pvg9h2hjwjci" w:id="5"/>
      <w:bookmarkEnd w:id="5"/>
      <w:r w:rsidDel="00000000" w:rsidR="00000000" w:rsidRPr="00000000">
        <w:rPr>
          <w:b w:val="1"/>
          <w:color w:val="000000"/>
          <w:sz w:val="22"/>
          <w:szCs w:val="22"/>
          <w:rtl w:val="0"/>
        </w:rPr>
        <w:t xml:space="preserve">5. Văn hoá và các chính sách</w:t>
      </w:r>
    </w:p>
    <w:p w:rsidR="00000000" w:rsidDel="00000000" w:rsidP="00000000" w:rsidRDefault="00000000" w:rsidRPr="00000000" w14:paraId="00000029">
      <w:pPr>
        <w:rPr/>
      </w:pPr>
      <w:r w:rsidDel="00000000" w:rsidR="00000000" w:rsidRPr="00000000">
        <w:rPr>
          <w:rtl w:val="0"/>
        </w:rPr>
        <w:t xml:space="preserve">Độ tuổi: Giới thiệu bản thân</w:t>
      </w:r>
    </w:p>
    <w:p w:rsidR="00000000" w:rsidDel="00000000" w:rsidP="00000000" w:rsidRDefault="00000000" w:rsidRPr="00000000" w14:paraId="0000002A">
      <w:pPr>
        <w:rPr>
          <w:ins w:author="Hiển Hứa Ngọc" w:id="5" w:date="2024-03-08T01:25:38Z"/>
        </w:rPr>
      </w:pPr>
      <w:r w:rsidDel="00000000" w:rsidR="00000000" w:rsidRPr="00000000">
        <w:rPr>
          <w:rtl w:val="0"/>
        </w:rPr>
        <w:t xml:space="preserve">Màu sắc: Phần sau cùng phỏng </w:t>
      </w:r>
      <w:commentRangeStart w:id="2"/>
      <w:r w:rsidDel="00000000" w:rsidR="00000000" w:rsidRPr="00000000">
        <w:rPr>
          <w:rtl w:val="0"/>
        </w:rPr>
        <w:t xml:space="preserve">vấn</w:t>
      </w:r>
      <w:ins w:author="Hiển Hứa Ngọc" w:id="5" w:date="2024-03-08T01:25:38Z">
        <w:commentRangeEnd w:id="2"/>
        <w:r w:rsidDel="00000000" w:rsidR="00000000" w:rsidRPr="00000000">
          <w:commentReference w:id="2"/>
        </w:r>
        <w:r w:rsidDel="00000000" w:rsidR="00000000" w:rsidRPr="00000000">
          <w:rPr>
            <w:rtl w:val="0"/>
          </w:rPr>
        </w:r>
      </w:ins>
    </w:p>
    <w:p w:rsidR="00000000" w:rsidDel="00000000" w:rsidP="00000000" w:rsidRDefault="00000000" w:rsidRPr="00000000" w14:paraId="0000002B">
      <w:pPr>
        <w:rPr>
          <w:ins w:author="Hiển Hứa Ngọc" w:id="5" w:date="2024-03-08T01:25:38Z"/>
        </w:rPr>
      </w:pPr>
      <w:ins w:author="Hiển Hứa Ngọc" w:id="5" w:date="2024-03-08T01:25:38Z">
        <w:r w:rsidDel="00000000" w:rsidR="00000000" w:rsidRPr="00000000">
          <w:rPr>
            <w:rtl w:val="0"/>
          </w:rPr>
        </w:r>
      </w:ins>
    </w:p>
    <w:p w:rsidR="00000000" w:rsidDel="00000000" w:rsidP="00000000" w:rsidRDefault="00000000" w:rsidRPr="00000000" w14:paraId="0000002C">
      <w:pPr>
        <w:rPr>
          <w:ins w:author="Hiển Hứa Ngọc" w:id="5" w:date="2024-03-08T01:25:38Z"/>
        </w:rPr>
      </w:pPr>
      <w:ins w:author="Hiển Hứa Ngọc" w:id="5" w:date="2024-03-08T01:25:38Z">
        <w:r w:rsidDel="00000000" w:rsidR="00000000" w:rsidRPr="00000000">
          <w:rPr>
            <w:rtl w:val="0"/>
          </w:rPr>
          <w:t xml:space="preserve">– Trầm dễ nhìn không nên gây quá phản cảm với mắt </w:t>
        </w:r>
      </w:ins>
    </w:p>
    <w:p w:rsidR="00000000" w:rsidDel="00000000" w:rsidP="00000000" w:rsidRDefault="00000000" w:rsidRPr="00000000" w14:paraId="0000002D">
      <w:pPr>
        <w:rPr>
          <w:ins w:author="Hiển Hứa Ngọc" w:id="5" w:date="2024-03-08T01:25:38Z"/>
        </w:rPr>
      </w:pPr>
      <w:ins w:author="Hiển Hứa Ngọc" w:id="5" w:date="2024-03-08T01:25:38Z">
        <w:r w:rsidDel="00000000" w:rsidR="00000000" w:rsidRPr="00000000">
          <w:rPr>
            <w:rtl w:val="0"/>
          </w:rPr>
        </w:r>
      </w:ins>
    </w:p>
    <w:p w:rsidR="00000000" w:rsidDel="00000000" w:rsidP="00000000" w:rsidRDefault="00000000" w:rsidRPr="00000000" w14:paraId="0000002E">
      <w:pPr>
        <w:rPr>
          <w:color w:val="4a86e8"/>
        </w:rPr>
      </w:pPr>
      <w:r w:rsidDel="00000000" w:rsidR="00000000" w:rsidRPr="00000000">
        <w:rPr>
          <w:color w:val="4a86e8"/>
          <w:rtl w:val="0"/>
        </w:rPr>
        <w:t xml:space="preserve">Đưa ra các màu lựa chọn cơ bản: xanh dương, trắng kết hợp màu nhẹ,... → để chốt màu chính (trắng + mã màu xanh)</w:t>
      </w:r>
    </w:p>
    <w:p w:rsidR="00000000" w:rsidDel="00000000" w:rsidP="00000000" w:rsidRDefault="00000000" w:rsidRPr="00000000" w14:paraId="0000002F">
      <w:pPr>
        <w:pStyle w:val="Heading1"/>
        <w:rPr>
          <w:b w:val="1"/>
          <w:sz w:val="24"/>
          <w:szCs w:val="24"/>
        </w:rPr>
      </w:pPr>
      <w:bookmarkStart w:colFirst="0" w:colLast="0" w:name="_w5dtwea1l7q0" w:id="6"/>
      <w:bookmarkEnd w:id="6"/>
      <w:r w:rsidDel="00000000" w:rsidR="00000000" w:rsidRPr="00000000">
        <w:rPr>
          <w:b w:val="1"/>
          <w:sz w:val="24"/>
          <w:szCs w:val="24"/>
          <w:rtl w:val="0"/>
        </w:rPr>
        <w:t xml:space="preserve">CHỨC NĂNG</w:t>
      </w:r>
    </w:p>
    <w:p w:rsidR="00000000" w:rsidDel="00000000" w:rsidP="00000000" w:rsidRDefault="00000000" w:rsidRPr="00000000" w14:paraId="00000030">
      <w:pPr>
        <w:pStyle w:val="Heading2"/>
        <w:rPr>
          <w:b w:val="1"/>
          <w:sz w:val="24"/>
          <w:szCs w:val="24"/>
        </w:rPr>
      </w:pPr>
      <w:bookmarkStart w:colFirst="0" w:colLast="0" w:name="_k7qw3d7chq4d" w:id="7"/>
      <w:bookmarkEnd w:id="7"/>
      <w:r w:rsidDel="00000000" w:rsidR="00000000" w:rsidRPr="00000000">
        <w:rPr>
          <w:b w:val="1"/>
          <w:sz w:val="24"/>
          <w:szCs w:val="24"/>
          <w:rtl w:val="0"/>
        </w:rPr>
        <w:t xml:space="preserve">1. Bán hàng</w:t>
      </w:r>
    </w:p>
    <w:p w:rsidR="00000000" w:rsidDel="00000000" w:rsidP="00000000" w:rsidRDefault="00000000" w:rsidRPr="00000000" w14:paraId="00000031">
      <w:pPr>
        <w:rPr>
          <w:b w:val="1"/>
        </w:rPr>
      </w:pPr>
      <w:r w:rsidDel="00000000" w:rsidR="00000000" w:rsidRPr="00000000">
        <w:rPr>
          <w:b w:val="1"/>
          <w:rtl w:val="0"/>
        </w:rPr>
        <w:t xml:space="preserve">1.1. Quy trình chung</w:t>
      </w:r>
    </w:p>
    <w:p w:rsidR="00000000" w:rsidDel="00000000" w:rsidP="00000000" w:rsidRDefault="00000000" w:rsidRPr="00000000" w14:paraId="00000032">
      <w:pPr>
        <w:numPr>
          <w:ilvl w:val="0"/>
          <w:numId w:val="7"/>
        </w:numPr>
        <w:ind w:left="720" w:hanging="360"/>
        <w:rPr>
          <w:ins w:author="Nguyễn Thị Mai Anh" w:id="7" w:date="2024-03-08T02:45:03Z"/>
          <w:u w:val="none"/>
        </w:rPr>
      </w:pPr>
      <w:r w:rsidDel="00000000" w:rsidR="00000000" w:rsidRPr="00000000">
        <w:rPr>
          <w:rtl w:val="0"/>
        </w:rPr>
        <w:t xml:space="preserve">Hiện nay quy trình bán hàng cho khách bên mình như thế nào </w:t>
      </w:r>
      <w:commentRangeStart w:id="3"/>
      <w:r w:rsidDel="00000000" w:rsidR="00000000" w:rsidRPr="00000000">
        <w:rPr>
          <w:rtl w:val="0"/>
        </w:rPr>
        <w:t xml:space="preserve">ạ</w:t>
      </w:r>
      <w:ins w:author="Nguyễn Thị Thanh Tâm Nguyễn" w:id="6" w:date="2024-03-08T01:00:42Z">
        <w:commentRangeEnd w:id="3"/>
        <w:r w:rsidDel="00000000" w:rsidR="00000000" w:rsidRPr="00000000">
          <w:commentReference w:id="3"/>
        </w:r>
        <w:r w:rsidDel="00000000" w:rsidR="00000000" w:rsidRPr="00000000">
          <w:rPr>
            <w:rtl w:val="0"/>
          </w:rPr>
          <w:t xml:space="preserve">   </w:t>
        </w:r>
      </w:ins>
      <w:ins w:author="Nguyễn Thị Mai Anh" w:id="7" w:date="2024-03-08T02:45:03Z">
        <w:r w:rsidDel="00000000" w:rsidR="00000000" w:rsidRPr="00000000">
          <w:rPr>
            <w:rtl w:val="0"/>
          </w:rPr>
        </w:r>
      </w:ins>
    </w:p>
    <w:p w:rsidR="00000000" w:rsidDel="00000000" w:rsidP="00000000" w:rsidRDefault="00000000" w:rsidRPr="00000000" w14:paraId="00000033">
      <w:pPr>
        <w:numPr>
          <w:ilvl w:val="0"/>
          <w:numId w:val="7"/>
        </w:numPr>
        <w:ind w:left="720" w:hanging="360"/>
        <w:rPr>
          <w:u w:val="none"/>
        </w:rPr>
      </w:pPr>
      <w:ins w:author="Nguyễn Thị Mai Anh" w:id="7" w:date="2024-03-08T02:45:03Z">
        <w:r w:rsidDel="00000000" w:rsidR="00000000" w:rsidRPr="00000000">
          <w:rPr>
            <w:rtl w:val="0"/>
          </w:rPr>
          <w:t xml:space="preserve">-</w:t>
        </w:r>
      </w:ins>
      <w:ins w:author="Nguyễn Thị Thanh Tâm Nguyễn" w:id="6" w:date="2024-03-08T01:00:42Z">
        <w:r w:rsidDel="00000000" w:rsidR="00000000" w:rsidRPr="00000000">
          <w:rPr>
            <w:rtl w:val="0"/>
          </w:rPr>
          <w:t xml:space="preserve">1 là hỏi muốn mua gì sau đó trực tiếp tư vấn cho khách hàng sau đó lấy tính tiền, nếu trực tiếp thì bỏ </w:t>
        </w:r>
        <w:r w:rsidDel="00000000" w:rsidR="00000000" w:rsidRPr="00000000">
          <w:rPr>
            <w:rtl w:val="0"/>
          </w:rPr>
          <w:t xml:space="preserve">qua</w:t>
        </w:r>
        <w:r w:rsidDel="00000000" w:rsidR="00000000" w:rsidRPr="00000000">
          <w:rPr>
            <w:rtl w:val="0"/>
          </w:rPr>
          <w:t xml:space="preserve"> tư vấn</w:t>
        </w:r>
      </w:ins>
      <w:r w:rsidDel="00000000" w:rsidR="00000000" w:rsidRPr="00000000">
        <w:rPr>
          <w:rtl w:val="0"/>
        </w:rPr>
      </w:r>
    </w:p>
    <w:p w:rsidR="00000000" w:rsidDel="00000000" w:rsidP="00000000" w:rsidRDefault="00000000" w:rsidRPr="00000000" w14:paraId="00000034">
      <w:pPr>
        <w:numPr>
          <w:ilvl w:val="0"/>
          <w:numId w:val="7"/>
        </w:numPr>
        <w:ind w:left="720" w:hanging="360"/>
        <w:rPr>
          <w:color w:val="0000ff"/>
          <w:rPrChange w:author="Nguyễn Thị Thanh Tâm Nguyễn" w:id="8" w:date="2024-03-08T00:59:54Z">
            <w:rPr>
              <w:color w:val="0000ff"/>
            </w:rPr>
          </w:rPrChange>
        </w:rPr>
        <w:pPrChange w:author="Nguyễn Thị Thanh Tâm Nguyễn" w:id="0" w:date="2024-03-08T00:59:54Z">
          <w:pPr>
            <w:numPr>
              <w:ilvl w:val="0"/>
              <w:numId w:val="7"/>
            </w:numPr>
            <w:ind w:left="720" w:hanging="360"/>
          </w:pPr>
        </w:pPrChange>
      </w:pPr>
      <w:r w:rsidDel="00000000" w:rsidR="00000000" w:rsidRPr="00000000">
        <w:rPr>
          <w:rFonts w:ascii="Arial Unicode MS" w:cs="Arial Unicode MS" w:eastAsia="Arial Unicode MS" w:hAnsi="Arial Unicode MS"/>
          <w:color w:val="0000ff"/>
          <w:rtl w:val="0"/>
        </w:rPr>
        <w:t xml:space="preserve">Hỏi → Tư vấn → Lấy hàng → Tính tiền</w:t>
      </w:r>
    </w:p>
    <w:p w:rsidR="00000000" w:rsidDel="00000000" w:rsidP="00000000" w:rsidRDefault="00000000" w:rsidRPr="00000000" w14:paraId="00000035">
      <w:pPr>
        <w:rPr>
          <w:b w:val="1"/>
        </w:rPr>
      </w:pPr>
      <w:r w:rsidDel="00000000" w:rsidR="00000000" w:rsidRPr="00000000">
        <w:rPr>
          <w:b w:val="1"/>
          <w:rtl w:val="0"/>
        </w:rPr>
        <w:t xml:space="preserve">1.2. Thanh </w:t>
      </w:r>
      <w:commentRangeStart w:id="4"/>
      <w:commentRangeStart w:id="5"/>
      <w:r w:rsidDel="00000000" w:rsidR="00000000" w:rsidRPr="00000000">
        <w:rPr>
          <w:b w:val="1"/>
          <w:rtl w:val="0"/>
        </w:rPr>
        <w:t xml:space="preserve">toán</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6">
      <w:pPr>
        <w:numPr>
          <w:ilvl w:val="0"/>
          <w:numId w:val="3"/>
        </w:numPr>
        <w:ind w:left="720" w:hanging="360"/>
        <w:rPr/>
      </w:pPr>
      <w:r w:rsidDel="00000000" w:rsidR="00000000" w:rsidRPr="00000000">
        <w:rPr>
          <w:rtl w:val="0"/>
        </w:rPr>
        <w:t xml:space="preserve">Cách nhớ giá mặt hàng (nhớ trong đầu, ghi giấy ..?) → Nhập mã vạch sản phẩm để hiện giá</w:t>
      </w:r>
      <w:ins w:author="Nguyễn Thị Thanh Tâm Nguyễn" w:id="9" w:date="2024-03-08T01:25:15Z">
        <w:r w:rsidDel="00000000" w:rsidR="00000000" w:rsidRPr="00000000">
          <w:rPr>
            <w:rtl w:val="0"/>
          </w:rPr>
          <w:t xml:space="preserve"> theo thói quen</w:t>
        </w:r>
      </w:ins>
      <w:ins w:author="Nguyễn Thị Mai Anh" w:id="10" w:date="2024-03-08T02:50:42Z">
        <w:r w:rsidDel="00000000" w:rsidR="00000000" w:rsidRPr="00000000">
          <w:rPr>
            <w:rtl w:val="0"/>
          </w:rPr>
          <w:t xml:space="preserve"> nhớ</w:t>
        </w:r>
      </w:ins>
      <w:ins w:author="Nguyễn Thị Thanh Tâm Nguyễn" w:id="9" w:date="2024-03-08T01:25:15Z">
        <w:r w:rsidDel="00000000" w:rsidR="00000000" w:rsidRPr="00000000">
          <w:rPr>
            <w:rtl w:val="0"/>
          </w:rPr>
          <w:t xml:space="preserve"> những mặt hàng mình hay bán </w:t>
        </w:r>
      </w:ins>
      <w:ins w:author="Nguyễn Thị Mai Anh" w:id="11" w:date="2024-03-08T02:50:52Z">
        <w:r w:rsidDel="00000000" w:rsidR="00000000" w:rsidRPr="00000000">
          <w:rPr>
            <w:rtl w:val="0"/>
          </w:rPr>
          <w:t xml:space="preserve">hoặc nếu mình không nhớ thì mình sẽ note lại trong sổ hoặc là tờ giấy dán</w:t>
        </w:r>
      </w:ins>
      <w:r w:rsidDel="00000000" w:rsidR="00000000" w:rsidRPr="00000000">
        <w:rPr>
          <w:rtl w:val="0"/>
        </w:rPr>
      </w:r>
    </w:p>
    <w:p w:rsidR="00000000" w:rsidDel="00000000" w:rsidP="00000000" w:rsidRDefault="00000000" w:rsidRPr="00000000" w14:paraId="00000037">
      <w:pPr>
        <w:numPr>
          <w:ilvl w:val="0"/>
          <w:numId w:val="3"/>
        </w:numPr>
        <w:ind w:left="720" w:hanging="360"/>
        <w:rPr>
          <w:color w:val="0000ff"/>
        </w:rPr>
      </w:pPr>
      <w:r w:rsidDel="00000000" w:rsidR="00000000" w:rsidRPr="00000000">
        <w:rPr>
          <w:rFonts w:ascii="Arial Unicode MS" w:cs="Arial Unicode MS" w:eastAsia="Arial Unicode MS" w:hAnsi="Arial Unicode MS"/>
          <w:color w:val="0000ff"/>
          <w:rtl w:val="0"/>
        </w:rPr>
        <w:t xml:space="preserve">→ 2 cách: ghi nhớ + note giấy</w:t>
      </w:r>
    </w:p>
    <w:p w:rsidR="00000000" w:rsidDel="00000000" w:rsidP="00000000" w:rsidRDefault="00000000" w:rsidRPr="00000000" w14:paraId="00000038">
      <w:pPr>
        <w:numPr>
          <w:ilvl w:val="0"/>
          <w:numId w:val="3"/>
        </w:numPr>
        <w:ind w:left="720" w:hanging="360"/>
        <w:rPr>
          <w:ins w:author="Nguyễn Thị Mai Anh" w:id="13" w:date="2024-03-08T02:52:14Z"/>
          <w:u w:val="none"/>
        </w:rPr>
      </w:pPr>
      <w:r w:rsidDel="00000000" w:rsidR="00000000" w:rsidRPr="00000000">
        <w:rPr>
          <w:rFonts w:ascii="Arial Unicode MS" w:cs="Arial Unicode MS" w:eastAsia="Arial Unicode MS" w:hAnsi="Arial Unicode MS"/>
          <w:rtl w:val="0"/>
        </w:rPr>
        <w:t xml:space="preserve">Bên mình thường tính tổng số tiền như thế nào: nhẩm, ghi giấy tính, bấm máy tính → Tính tiền thông qua hệ thống</w:t>
      </w:r>
      <w:ins w:author="Nguyễn Thị Thanh Tâm Nguyễn" w:id="12" w:date="2024-03-08T02:12:28Z">
        <w:r w:rsidDel="00000000" w:rsidR="00000000" w:rsidRPr="00000000">
          <w:rPr>
            <w:rtl w:val="0"/>
          </w:rPr>
          <w:t xml:space="preserve">: </w:t>
        </w:r>
      </w:ins>
      <w:ins w:author="Nguyễn Thị Mai Anh" w:id="13" w:date="2024-03-08T02:52:14Z">
        <w:r w:rsidDel="00000000" w:rsidR="00000000" w:rsidRPr="00000000">
          <w:rPr>
            <w:rtl w:val="0"/>
          </w:rPr>
        </w:r>
      </w:ins>
    </w:p>
    <w:p w:rsidR="00000000" w:rsidDel="00000000" w:rsidP="00000000" w:rsidRDefault="00000000" w:rsidRPr="00000000" w14:paraId="00000039">
      <w:pPr>
        <w:numPr>
          <w:ilvl w:val="0"/>
          <w:numId w:val="3"/>
        </w:numPr>
        <w:ind w:left="720" w:hanging="360"/>
        <w:rPr>
          <w:u w:val="none"/>
          <w:rPrChange w:author="Nguyễn Thị Thanh Tâm Nguyễn" w:id="15" w:date="2024-03-08T01:13:27Z">
            <w:rPr>
              <w:u w:val="none"/>
            </w:rPr>
          </w:rPrChange>
        </w:rPr>
        <w:pPrChange w:author="Nguyễn Thị Thanh Tâm Nguyễn" w:id="0" w:date="2024-03-08T01:13:27Z">
          <w:pPr>
            <w:numPr>
              <w:ilvl w:val="0"/>
              <w:numId w:val="3"/>
            </w:numPr>
            <w:ind w:left="720" w:hanging="360"/>
          </w:pPr>
        </w:pPrChange>
      </w:pPr>
      <w:ins w:author="Nguyễn Thị Mai Anh" w:id="13" w:date="2024-03-08T02:52:14Z">
        <w:r w:rsidDel="00000000" w:rsidR="00000000" w:rsidRPr="00000000">
          <w:rPr>
            <w:rtl w:val="0"/>
          </w:rPr>
          <w:t xml:space="preserve">-</w:t>
        </w:r>
      </w:ins>
      <w:ins w:author="Nguyễn Thị Thanh Tâm Nguyễn" w:id="12" w:date="2024-03-08T02:12:28Z">
        <w:del w:author="Nguyễn Thị Mai Anh" w:id="14" w:date="2024-03-08T02:55:44Z">
          <w:r w:rsidDel="00000000" w:rsidR="00000000" w:rsidRPr="00000000">
            <w:rPr>
              <w:rtl w:val="0"/>
            </w:rPr>
            <w:delText xml:space="preserve">bấm máy</w:delText>
          </w:r>
        </w:del>
      </w:ins>
      <w:ins w:author="Nguyễn Thị Mai Anh" w:id="14" w:date="2024-03-08T02:55:44Z">
        <w:r w:rsidDel="00000000" w:rsidR="00000000" w:rsidRPr="00000000">
          <w:rPr>
            <w:rtl w:val="0"/>
          </w:rPr>
          <w:t xml:space="preserve"> bên em sẽ làm 1 cái app nhập mã vạch của sản phẩm để hiện cái giá tiền thì thói quen có 1 số bất cập vd như mã hàng tính bị nhầm tiền hoặc đôi khi không nhớ được</w:t>
        </w:r>
      </w:ins>
      <w:r w:rsidDel="00000000" w:rsidR="00000000" w:rsidRPr="00000000">
        <w:rPr>
          <w:rtl w:val="0"/>
        </w:rPr>
      </w:r>
    </w:p>
    <w:p w:rsidR="00000000" w:rsidDel="00000000" w:rsidP="00000000" w:rsidRDefault="00000000" w:rsidRPr="00000000" w14:paraId="0000003A">
      <w:pPr>
        <w:numPr>
          <w:ilvl w:val="0"/>
          <w:numId w:val="3"/>
        </w:numPr>
        <w:ind w:left="720" w:hanging="360"/>
        <w:rPr>
          <w:ins w:author="Nguyễn Thị Thanh Tâm Nguyễn" w:id="16" w:date="2024-03-08T01:13:42Z"/>
          <w:u w:val="none"/>
        </w:rPr>
      </w:pPr>
      <w:r w:rsidDel="00000000" w:rsidR="00000000" w:rsidRPr="00000000">
        <w:rPr>
          <w:rtl w:val="0"/>
        </w:rPr>
        <w:t xml:space="preserve">Hình thức thanh toán: </w:t>
      </w:r>
      <w:r w:rsidDel="00000000" w:rsidR="00000000" w:rsidRPr="00000000">
        <w:rPr>
          <w:color w:val="1f1f1f"/>
          <w:rtl w:val="0"/>
        </w:rPr>
        <w:t xml:space="preserve">tiền mặt, thẻ ngân hàng, ví điện tử → Phân chia nguồn tiền theo từng mục </w:t>
      </w:r>
      <w:ins w:author="Nguyễn Thị Thanh Tâm Nguyễn" w:id="16" w:date="2024-03-08T01:13:42Z">
        <w:r w:rsidDel="00000000" w:rsidR="00000000" w:rsidRPr="00000000">
          <w:rPr>
            <w:rtl w:val="0"/>
          </w:rPr>
        </w:r>
      </w:ins>
    </w:p>
    <w:p w:rsidR="00000000" w:rsidDel="00000000" w:rsidP="00000000" w:rsidRDefault="00000000" w:rsidRPr="00000000" w14:paraId="0000003B">
      <w:pPr>
        <w:numPr>
          <w:ilvl w:val="0"/>
          <w:numId w:val="3"/>
        </w:numPr>
        <w:ind w:left="720" w:hanging="360"/>
        <w:rPr>
          <w:color w:val="1f1f1f"/>
          <w:u w:val="none"/>
        </w:rPr>
      </w:pPr>
      <w:ins w:author="Nguyễn Thị Thanh Tâm Nguyễn" w:id="16" w:date="2024-03-08T01:13:42Z">
        <w:r w:rsidDel="00000000" w:rsidR="00000000" w:rsidRPr="00000000">
          <w:rPr>
            <w:color w:val="1f1f1f"/>
            <w:rtl w:val="0"/>
          </w:rPr>
          <w:t xml:space="preserve">Gồm 2 hình thức</w:t>
        </w:r>
      </w:ins>
      <w:ins w:author="Nguyễn Thị Mai Anh" w:id="17" w:date="2024-03-08T02:59:05Z">
        <w:r w:rsidDel="00000000" w:rsidR="00000000" w:rsidRPr="00000000">
          <w:rPr>
            <w:color w:val="1f1f1f"/>
            <w:rtl w:val="0"/>
          </w:rPr>
          <w:t xml:space="preserve">: tiền</w:t>
        </w:r>
      </w:ins>
      <w:ins w:author="Nguyễn Thị Thanh Tâm Nguyễn" w:id="16" w:date="2024-03-08T01:13:42Z">
        <w:r w:rsidDel="00000000" w:rsidR="00000000" w:rsidRPr="00000000">
          <w:rPr>
            <w:color w:val="1f1f1f"/>
            <w:rtl w:val="0"/>
          </w:rPr>
          <w:t xml:space="preserve"> mặt</w:t>
        </w:r>
      </w:ins>
      <w:ins w:author="Nguyễn Thị Mai Anh" w:id="18" w:date="2024-03-08T02:59:12Z">
        <w:r w:rsidDel="00000000" w:rsidR="00000000" w:rsidRPr="00000000">
          <w:rPr>
            <w:color w:val="1f1f1f"/>
            <w:rtl w:val="0"/>
          </w:rPr>
          <w:t xml:space="preserve"> và </w:t>
        </w:r>
      </w:ins>
      <w:ins w:author="Nguyễn Thị Thanh Tâm Nguyễn" w:id="16" w:date="2024-03-08T01:13:42Z">
        <w:del w:author="Nguyễn Thị Mai Anh" w:id="18" w:date="2024-03-08T02:59:12Z">
          <w:r w:rsidDel="00000000" w:rsidR="00000000" w:rsidRPr="00000000">
            <w:rPr>
              <w:color w:val="1f1f1f"/>
              <w:rtl w:val="0"/>
            </w:rPr>
            <w:delText xml:space="preserve">, </w:delText>
          </w:r>
        </w:del>
        <w:del w:author="Nguyễn Thị Mai Anh" w:id="19" w:date="2024-03-08T02:59:17Z">
          <w:r w:rsidDel="00000000" w:rsidR="00000000" w:rsidRPr="00000000">
            <w:rPr>
              <w:color w:val="1f1f1f"/>
              <w:rtl w:val="0"/>
            </w:rPr>
            <w:delText xml:space="preserve">ck</w:delText>
          </w:r>
        </w:del>
      </w:ins>
      <w:ins w:author="Nguyễn Thị Mai Anh" w:id="19" w:date="2024-03-08T02:59:17Z">
        <w:r w:rsidDel="00000000" w:rsidR="00000000" w:rsidRPr="00000000">
          <w:rPr>
            <w:color w:val="1f1f1f"/>
            <w:rtl w:val="0"/>
          </w:rPr>
          <w:t xml:space="preserve"> chuyển khoản</w:t>
        </w:r>
      </w:ins>
      <w:ins w:author="Nguyễn Thị Thanh Tâm Nguyễn" w:id="16" w:date="2024-03-08T01:13:42Z">
        <w:r w:rsidDel="00000000" w:rsidR="00000000" w:rsidRPr="00000000">
          <w:rPr>
            <w:color w:val="1f1f1f"/>
            <w:rtl w:val="0"/>
          </w:rPr>
          <w:t xml:space="preserve"> </w:t>
        </w:r>
        <w:del w:author="Nguyễn Thị Mai Anh" w:id="20" w:date="2024-03-08T02:59:42Z">
          <w:r w:rsidDel="00000000" w:rsidR="00000000" w:rsidRPr="00000000">
            <w:rPr>
              <w:color w:val="1f1f1f"/>
              <w:rtl w:val="0"/>
            </w:rPr>
            <w:delText xml:space="preserve">ck nhìu hơn</w:delText>
          </w:r>
        </w:del>
      </w:ins>
      <w:ins w:author="Nguyễn Thị Mai Anh" w:id="20" w:date="2024-03-08T02:59:42Z">
        <w:r w:rsidDel="00000000" w:rsidR="00000000" w:rsidRPr="00000000">
          <w:rPr>
            <w:color w:val="1f1f1f"/>
            <w:rtl w:val="0"/>
          </w:rPr>
          <w:t xml:space="preserve"> thường thì tiền mặt nhiều hơn</w:t>
        </w:r>
      </w:ins>
      <w:ins w:author="Nguyễn Thị Thanh Tâm Nguyễn" w:id="16" w:date="2024-03-08T01:13:42Z">
        <w:r w:rsidDel="00000000" w:rsidR="00000000" w:rsidRPr="00000000">
          <w:rPr>
            <w:color w:val="1f1f1f"/>
            <w:rtl w:val="0"/>
          </w:rPr>
          <w:t xml:space="preserve">, ng lớn ch</w:t>
        </w:r>
      </w:ins>
      <w:ins w:author="Nguyễn Thị Mai Anh" w:id="21" w:date="2024-03-08T03:00:42Z">
        <w:r w:rsidDel="00000000" w:rsidR="00000000" w:rsidRPr="00000000">
          <w:rPr>
            <w:color w:val="1f1f1f"/>
            <w:rtl w:val="0"/>
          </w:rPr>
          <w:t xml:space="preserve">ưa</w:t>
        </w:r>
      </w:ins>
      <w:ins w:author="Nguyễn Thị Thanh Tâm Nguyễn" w:id="16" w:date="2024-03-08T01:13:42Z">
        <w:r w:rsidDel="00000000" w:rsidR="00000000" w:rsidRPr="00000000">
          <w:rPr>
            <w:color w:val="1f1f1f"/>
            <w:rtl w:val="0"/>
          </w:rPr>
          <w:t xml:space="preserve"> b</w:t>
        </w:r>
      </w:ins>
      <w:ins w:author="Nguyễn Thị Mai Anh" w:id="22" w:date="2024-03-08T03:00:45Z">
        <w:r w:rsidDel="00000000" w:rsidR="00000000" w:rsidRPr="00000000">
          <w:rPr>
            <w:color w:val="1f1f1f"/>
            <w:rtl w:val="0"/>
          </w:rPr>
          <w:t xml:space="preserve">iết chuyển khoản</w:t>
        </w:r>
      </w:ins>
      <w:ins w:author="Nguyễn Thị Thanh Tâm Nguyễn" w:id="16" w:date="2024-03-08T01:13:42Z">
        <w:del w:author="Nguyễn Thị Mai Anh" w:id="22" w:date="2024-03-08T03:00:45Z">
          <w:r w:rsidDel="00000000" w:rsidR="00000000" w:rsidRPr="00000000">
            <w:rPr>
              <w:color w:val="1f1f1f"/>
              <w:rtl w:val="0"/>
            </w:rPr>
            <w:delText xml:space="preserve">ik</w:delText>
          </w:r>
        </w:del>
        <w:r w:rsidDel="00000000" w:rsidR="00000000" w:rsidRPr="00000000">
          <w:rPr>
            <w:color w:val="1f1f1f"/>
            <w:rtl w:val="0"/>
          </w:rPr>
          <w:t xml:space="preserve"> </w:t>
        </w:r>
        <w:del w:author="Nguyễn Thị Mai Anh" w:id="23" w:date="2024-03-08T03:01:07Z">
          <w:r w:rsidDel="00000000" w:rsidR="00000000" w:rsidRPr="00000000">
            <w:rPr>
              <w:color w:val="1f1f1f"/>
              <w:rtl w:val="0"/>
            </w:rPr>
            <w:delText xml:space="preserve">ck</w:delText>
          </w:r>
        </w:del>
        <w:r w:rsidDel="00000000" w:rsidR="00000000" w:rsidRPr="00000000">
          <w:rPr>
            <w:color w:val="1f1f1f"/>
            <w:rtl w:val="0"/>
          </w:rPr>
          <w:t xml:space="preserve"> </w:t>
        </w:r>
      </w:ins>
      <w:ins w:author="Nguyễn Thị Mai Anh" w:id="24" w:date="2024-03-08T03:01:14Z">
        <w:r w:rsidDel="00000000" w:rsidR="00000000" w:rsidRPr="00000000">
          <w:rPr>
            <w:color w:val="1f1f1f"/>
            <w:rtl w:val="0"/>
          </w:rPr>
          <w:t xml:space="preserve">nhiều</w:t>
        </w:r>
      </w:ins>
      <w:ins w:author="Nguyễn Thị Thanh Tâm Nguyễn" w:id="16" w:date="2024-03-08T01:13:42Z">
        <w:del w:author="Nguyễn Thị Mai Anh" w:id="24" w:date="2024-03-08T03:01:14Z">
          <w:r w:rsidDel="00000000" w:rsidR="00000000" w:rsidRPr="00000000">
            <w:rPr>
              <w:color w:val="1f1f1f"/>
              <w:rtl w:val="0"/>
            </w:rPr>
            <w:delText xml:space="preserve">nhìu</w:delText>
          </w:r>
        </w:del>
        <w:r w:rsidDel="00000000" w:rsidR="00000000" w:rsidRPr="00000000">
          <w:rPr>
            <w:color w:val="1f1f1f"/>
            <w:rtl w:val="0"/>
          </w:rPr>
          <w:t xml:space="preserve"> còn khách như khách hàng nhỏ tuổi hoặc tầm trung thì</w:t>
        </w:r>
        <w:del w:author="Nguyễn Thị Mai Anh" w:id="25" w:date="2024-03-08T03:00:19Z">
          <w:r w:rsidDel="00000000" w:rsidR="00000000" w:rsidRPr="00000000">
            <w:rPr>
              <w:color w:val="1f1f1f"/>
              <w:rtl w:val="0"/>
            </w:rPr>
            <w:delText xml:space="preserve"> bik</w:delText>
          </w:r>
        </w:del>
      </w:ins>
      <w:ins w:author="Nguyễn Thị Mai Anh" w:id="25" w:date="2024-03-08T03:00:19Z">
        <w:r w:rsidDel="00000000" w:rsidR="00000000" w:rsidRPr="00000000">
          <w:rPr>
            <w:color w:val="1f1f1f"/>
            <w:rtl w:val="0"/>
          </w:rPr>
          <w:t xml:space="preserve"> biết chuyển khoản</w:t>
        </w:r>
      </w:ins>
      <w:r w:rsidDel="00000000" w:rsidR="00000000" w:rsidRPr="00000000">
        <w:rPr>
          <w:rtl w:val="0"/>
        </w:rPr>
      </w:r>
    </w:p>
    <w:p w:rsidR="00000000" w:rsidDel="00000000" w:rsidP="00000000" w:rsidRDefault="00000000" w:rsidRPr="00000000" w14:paraId="0000003C">
      <w:pPr>
        <w:numPr>
          <w:ilvl w:val="0"/>
          <w:numId w:val="3"/>
        </w:numPr>
        <w:ind w:left="720" w:hanging="360"/>
        <w:rPr>
          <w:color w:val="0000ff"/>
          <w:rPrChange w:author="Nguyễn Thị Thanh Tâm Nguyễn" w:id="26" w:date="2024-03-08T01:13:42Z">
            <w:rPr>
              <w:color w:val="0000ff"/>
            </w:rPr>
          </w:rPrChange>
        </w:rPr>
        <w:pPrChange w:author="Nguyễn Thị Thanh Tâm Nguyễn" w:id="0" w:date="2024-03-08T01:13:42Z">
          <w:pPr>
            <w:numPr>
              <w:ilvl w:val="0"/>
              <w:numId w:val="3"/>
            </w:numPr>
            <w:ind w:left="720" w:hanging="360"/>
          </w:pPr>
        </w:pPrChange>
      </w:pPr>
      <w:r w:rsidDel="00000000" w:rsidR="00000000" w:rsidRPr="00000000">
        <w:rPr>
          <w:rFonts w:ascii="Arial Unicode MS" w:cs="Arial Unicode MS" w:eastAsia="Arial Unicode MS" w:hAnsi="Arial Unicode MS"/>
          <w:color w:val="0000ff"/>
          <w:rtl w:val="0"/>
        </w:rPr>
        <w:t xml:space="preserve">→ Tiền mặt + chuyển khoản</w:t>
      </w:r>
    </w:p>
    <w:p w:rsidR="00000000" w:rsidDel="00000000" w:rsidP="00000000" w:rsidRDefault="00000000" w:rsidRPr="00000000" w14:paraId="0000003D">
      <w:pPr>
        <w:rPr>
          <w:b w:val="1"/>
          <w:color w:val="1f1f1f"/>
        </w:rPr>
      </w:pPr>
      <w:r w:rsidDel="00000000" w:rsidR="00000000" w:rsidRPr="00000000">
        <w:rPr>
          <w:b w:val="1"/>
          <w:color w:val="1f1f1f"/>
          <w:rtl w:val="0"/>
        </w:rPr>
        <w:t xml:space="preserve">1.3 Doanh thu</w:t>
      </w:r>
    </w:p>
    <w:p w:rsidR="00000000" w:rsidDel="00000000" w:rsidP="00000000" w:rsidRDefault="00000000" w:rsidRPr="00000000" w14:paraId="0000003E">
      <w:pPr>
        <w:numPr>
          <w:ilvl w:val="0"/>
          <w:numId w:val="6"/>
        </w:numPr>
        <w:ind w:left="720" w:hanging="360"/>
        <w:rPr>
          <w:del w:author="Nguyễn Thị Mai Anh" w:id="28" w:date="2024-03-08T03:08:47Z"/>
          <w:color w:val="1f1f1f"/>
          <w:u w:val="none"/>
        </w:rPr>
      </w:pPr>
      <w:r w:rsidDel="00000000" w:rsidR="00000000" w:rsidRPr="00000000">
        <w:rPr>
          <w:color w:val="1f1f1f"/>
          <w:rtl w:val="0"/>
        </w:rPr>
        <w:t xml:space="preserve">Doanh thu cuối ngày được tổng kết như thế nào </w:t>
      </w:r>
      <w:ins w:author="Nguyễn Thị Thanh Tâm Nguyễn" w:id="27" w:date="2024-03-08T01:26:38Z">
        <w:r w:rsidDel="00000000" w:rsidR="00000000" w:rsidRPr="00000000">
          <w:rPr>
            <w:color w:val="1f1f1f"/>
            <w:rtl w:val="0"/>
          </w:rPr>
          <w:t xml:space="preserve">:đếm trong két,</w:t>
        </w:r>
        <w:del w:author="Nguyễn Thị Mai Anh" w:id="28" w:date="2024-03-08T03:08:47Z">
          <w:r w:rsidDel="00000000" w:rsidR="00000000" w:rsidRPr="00000000">
            <w:rPr>
              <w:color w:val="1f1f1f"/>
              <w:rtl w:val="0"/>
            </w:rPr>
            <w:delText xml:space="preserve"> có bị thất thoát khi khách nợ tiền hay quên sổ</w:delText>
          </w:r>
        </w:del>
      </w:ins>
      <w:del w:author="Nguyễn Thị Mai Anh" w:id="28" w:date="2024-03-08T03:08:47Z">
        <w:r w:rsidDel="00000000" w:rsidR="00000000" w:rsidRPr="00000000">
          <w:rPr>
            <w:rtl w:val="0"/>
          </w:rPr>
        </w:r>
      </w:del>
    </w:p>
    <w:p w:rsidR="00000000" w:rsidDel="00000000" w:rsidP="00000000" w:rsidRDefault="00000000" w:rsidRPr="00000000" w14:paraId="0000003F">
      <w:pPr>
        <w:numPr>
          <w:ilvl w:val="0"/>
          <w:numId w:val="6"/>
        </w:numPr>
        <w:ind w:left="720" w:hanging="360"/>
        <w:rPr>
          <w:del w:author="Nguyễn Thị Thanh Tâm Nguyễn" w:id="29" w:date="2024-03-08T01:27:13Z"/>
          <w:color w:val="1f1f1f"/>
          <w:u w:val="none"/>
          <w:rPrChange w:author="Nguyễn Thị Mai Anh" w:id="31" w:date="2024-03-08T03:09:00Z">
            <w:rPr>
              <w:color w:val="1f1f1f"/>
              <w:u w:val="none"/>
            </w:rPr>
          </w:rPrChange>
        </w:rPr>
        <w:pPrChange w:author="Nguyễn Thị Mai Anh" w:id="0" w:date="2024-03-08T03:09:00Z">
          <w:pPr>
            <w:numPr>
              <w:ilvl w:val="0"/>
              <w:numId w:val="6"/>
            </w:numPr>
            <w:ind w:left="720" w:hanging="360"/>
          </w:pPr>
        </w:pPrChange>
      </w:pPr>
      <w:r w:rsidDel="00000000" w:rsidR="00000000" w:rsidRPr="00000000">
        <w:rPr>
          <w:color w:val="1f1f1f"/>
          <w:rtl w:val="0"/>
        </w:rPr>
        <w:t xml:space="preserve">Bên mình thường xử lý vấn đề thâm hụt tiền bán (tiền lý thuyết)  với tiền tổng kết cuối ngày (tiền thực tế) như thế nào</w:t>
      </w:r>
      <w:ins w:author="Nguyễn Thị Thanh Tâm Nguyễn" w:id="29" w:date="2024-03-08T01:27:13Z">
        <w:r w:rsidDel="00000000" w:rsidR="00000000" w:rsidRPr="00000000">
          <w:rPr>
            <w:color w:val="1f1f1f"/>
            <w:rtl w:val="0"/>
          </w:rPr>
          <w:t xml:space="preserve"> : </w:t>
        </w:r>
      </w:ins>
      <w:ins w:author="Nguyễn Thị Mai Anh" w:id="30" w:date="2024-03-08T03:08:51Z">
        <w:r w:rsidDel="00000000" w:rsidR="00000000" w:rsidRPr="00000000">
          <w:rPr>
            <w:color w:val="1f1f1f"/>
            <w:rtl w:val="0"/>
          </w:rPr>
          <w:t xml:space="preserve"> có bị thất thoát khi khách nợ tiền hay quên sổ</w:t>
        </w:r>
      </w:ins>
      <w:del w:author="Nguyễn Thị Thanh Tâm Nguyễn" w:id="29" w:date="2024-03-08T01:27:13Z">
        <w:r w:rsidDel="00000000" w:rsidR="00000000" w:rsidRPr="00000000">
          <w:rPr>
            <w:rtl w:val="0"/>
          </w:rPr>
        </w:r>
      </w:del>
    </w:p>
    <w:p w:rsidR="00000000" w:rsidDel="00000000" w:rsidP="00000000" w:rsidRDefault="00000000" w:rsidRPr="00000000" w14:paraId="00000040">
      <w:pPr>
        <w:numPr>
          <w:ilvl w:val="0"/>
          <w:numId w:val="6"/>
        </w:numPr>
        <w:ind w:left="720" w:hanging="360"/>
        <w:rPr>
          <w:color w:val="1f1f1f"/>
          <w:u w:val="none"/>
          <w:rPrChange w:author="Nguyễn Thị Thanh Tâm Nguyễn" w:id="32" w:date="2024-03-08T01:27:13Z">
            <w:rPr/>
          </w:rPrChange>
        </w:rPr>
        <w:pPrChange w:author="Nguyễn Thị Thanh Tâm Nguyễn" w:id="0" w:date="2024-03-08T01:27:13Z">
          <w:pPr>
            <w:ind w:left="0" w:firstLine="0"/>
          </w:pPr>
        </w:pPrChange>
      </w:pPr>
      <w:r w:rsidDel="00000000" w:rsidR="00000000" w:rsidRPr="00000000">
        <w:rPr>
          <w:rFonts w:ascii="Arial Unicode MS" w:cs="Arial Unicode MS" w:eastAsia="Arial Unicode MS" w:hAnsi="Arial Unicode MS"/>
          <w:color w:val="1f1f1f"/>
          <w:rtl w:val="0"/>
        </w:rPr>
        <w:t xml:space="preserve">→ </w:t>
      </w:r>
      <w:r w:rsidDel="00000000" w:rsidR="00000000" w:rsidRPr="00000000">
        <w:rPr>
          <w:rtl w:val="0"/>
        </w:rPr>
        <w:t xml:space="preserve">Biểu đồ về: </w:t>
      </w:r>
    </w:p>
    <w:p w:rsidR="00000000" w:rsidDel="00000000" w:rsidP="00000000" w:rsidRDefault="00000000" w:rsidRPr="00000000" w14:paraId="00000041">
      <w:pPr>
        <w:numPr>
          <w:ilvl w:val="1"/>
          <w:numId w:val="1"/>
        </w:numPr>
        <w:shd w:fill="ffffff" w:val="clear"/>
        <w:spacing w:after="0" w:afterAutospacing="0" w:before="60" w:lineRule="auto"/>
        <w:ind w:left="1440" w:hanging="360"/>
      </w:pPr>
      <w:r w:rsidDel="00000000" w:rsidR="00000000" w:rsidRPr="00000000">
        <w:rPr>
          <w:rtl w:val="0"/>
        </w:rPr>
        <w:t xml:space="preserve">Doanh thu </w:t>
      </w:r>
    </w:p>
    <w:p w:rsidR="00000000" w:rsidDel="00000000" w:rsidP="00000000" w:rsidRDefault="00000000" w:rsidRPr="00000000" w14:paraId="00000042">
      <w:pPr>
        <w:numPr>
          <w:ilvl w:val="1"/>
          <w:numId w:val="1"/>
        </w:numPr>
        <w:shd w:fill="ffffff" w:val="clear"/>
        <w:spacing w:after="0" w:afterAutospacing="0" w:before="0" w:beforeAutospacing="0" w:lineRule="auto"/>
        <w:ind w:left="1440" w:hanging="360"/>
      </w:pPr>
      <w:r w:rsidDel="00000000" w:rsidR="00000000" w:rsidRPr="00000000">
        <w:rPr>
          <w:rtl w:val="0"/>
        </w:rPr>
        <w:t xml:space="preserve">Chi phí </w:t>
      </w:r>
    </w:p>
    <w:p w:rsidR="00000000" w:rsidDel="00000000" w:rsidP="00000000" w:rsidRDefault="00000000" w:rsidRPr="00000000" w14:paraId="00000043">
      <w:pPr>
        <w:numPr>
          <w:ilvl w:val="1"/>
          <w:numId w:val="1"/>
        </w:numPr>
        <w:shd w:fill="ffffff" w:val="clear"/>
        <w:spacing w:after="0" w:afterAutospacing="0" w:before="0" w:beforeAutospacing="0" w:lineRule="auto"/>
        <w:ind w:left="1440" w:hanging="360"/>
      </w:pPr>
      <w:r w:rsidDel="00000000" w:rsidR="00000000" w:rsidRPr="00000000">
        <w:rPr>
          <w:rtl w:val="0"/>
        </w:rPr>
        <w:t xml:space="preserve">Lợi nhuận </w:t>
      </w:r>
    </w:p>
    <w:p w:rsidR="00000000" w:rsidDel="00000000" w:rsidP="00000000" w:rsidRDefault="00000000" w:rsidRPr="00000000" w14:paraId="00000044">
      <w:pPr>
        <w:numPr>
          <w:ilvl w:val="1"/>
          <w:numId w:val="1"/>
        </w:numPr>
        <w:shd w:fill="ffffff" w:val="clear"/>
        <w:spacing w:after="0" w:afterAutospacing="0" w:before="0" w:beforeAutospacing="0" w:lineRule="auto"/>
        <w:ind w:left="1440" w:hanging="360"/>
        <w:rPr>
          <w:ins w:author="Nguyễn Thị Mai Anh" w:id="33" w:date="2024-03-08T03:02:32Z"/>
        </w:rPr>
      </w:pPr>
      <w:r w:rsidDel="00000000" w:rsidR="00000000" w:rsidRPr="00000000">
        <w:rPr>
          <w:rtl w:val="0"/>
        </w:rPr>
        <w:t xml:space="preserve">→ ** Tùy chỉnh theo tháng, quý, năm **</w:t>
      </w:r>
      <w:ins w:author="Nguyễn Thị Mai Anh" w:id="33" w:date="2024-03-08T03:02:32Z">
        <w:r w:rsidDel="00000000" w:rsidR="00000000" w:rsidRPr="00000000">
          <w:rPr>
            <w:rtl w:val="0"/>
          </w:rPr>
        </w:r>
      </w:ins>
    </w:p>
    <w:p w:rsidR="00000000" w:rsidDel="00000000" w:rsidP="00000000" w:rsidRDefault="00000000" w:rsidRPr="00000000" w14:paraId="00000045">
      <w:pPr>
        <w:shd w:fill="ffffff" w:val="clear"/>
        <w:spacing w:after="60" w:before="0" w:beforeAutospacing="0" w:lineRule="auto"/>
        <w:ind w:left="0" w:firstLine="0"/>
        <w:pPrChange w:author="Nguyễn Thị Mai Anh" w:id="0" w:date="2024-03-08T03:02:32Z">
          <w:pPr>
            <w:numPr>
              <w:ilvl w:val="1"/>
              <w:numId w:val="1"/>
            </w:numPr>
            <w:shd w:fill="ffffff" w:val="clear"/>
            <w:spacing w:after="60" w:before="60" w:lineRule="auto"/>
            <w:ind w:left="1440" w:hanging="360"/>
          </w:pPr>
        </w:pPrChange>
      </w:pPr>
      <w:r w:rsidDel="00000000" w:rsidR="00000000" w:rsidRPr="00000000">
        <w:rPr>
          <w:rtl w:val="0"/>
        </w:rPr>
      </w:r>
    </w:p>
    <w:p w:rsidR="00000000" w:rsidDel="00000000" w:rsidP="00000000" w:rsidRDefault="00000000" w:rsidRPr="00000000" w14:paraId="00000046">
      <w:pPr>
        <w:pStyle w:val="Heading2"/>
        <w:rPr>
          <w:b w:val="1"/>
          <w:sz w:val="24"/>
          <w:szCs w:val="24"/>
        </w:rPr>
      </w:pPr>
      <w:bookmarkStart w:colFirst="0" w:colLast="0" w:name="_99gz1v4yw0i3" w:id="8"/>
      <w:bookmarkEnd w:id="8"/>
      <w:r w:rsidDel="00000000" w:rsidR="00000000" w:rsidRPr="00000000">
        <w:rPr>
          <w:b w:val="1"/>
          <w:sz w:val="24"/>
          <w:szCs w:val="24"/>
          <w:rtl w:val="0"/>
        </w:rPr>
        <w:t xml:space="preserve">2. Ghi nợ khách hàng</w:t>
      </w:r>
    </w:p>
    <w:p w:rsidR="00000000" w:rsidDel="00000000" w:rsidP="00000000" w:rsidRDefault="00000000" w:rsidRPr="00000000" w14:paraId="00000047">
      <w:pPr>
        <w:rPr>
          <w:b w:val="1"/>
        </w:rPr>
      </w:pPr>
      <w:r w:rsidDel="00000000" w:rsidR="00000000" w:rsidRPr="00000000">
        <w:rPr>
          <w:b w:val="1"/>
          <w:rtl w:val="0"/>
        </w:rPr>
        <w:t xml:space="preserve">2.1. Vấn đề</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Vậy cho em hỏi, trường hợp khách hàng mua nợ, thì mình nhớ như thế nào ạ</w:t>
      </w:r>
      <w:ins w:author="Nguyễn Thị Thanh Tâm Nguyễn" w:id="35" w:date="2024-03-08T01:51:23Z">
        <w:r w:rsidDel="00000000" w:rsidR="00000000" w:rsidRPr="00000000">
          <w:rPr>
            <w:rtl w:val="0"/>
          </w:rPr>
          <w:t xml:space="preserve">: </w:t>
        </w:r>
        <w:r w:rsidDel="00000000" w:rsidR="00000000" w:rsidRPr="00000000">
          <w:rPr>
            <w:rtl w:val="0"/>
          </w:rPr>
          <w:t xml:space="preserve">nếu </w:t>
        </w:r>
        <w:r w:rsidDel="00000000" w:rsidR="00000000" w:rsidRPr="00000000">
          <w:rPr>
            <w:rtl w:val="0"/>
          </w:rPr>
          <w:t xml:space="preserve">khách</w:t>
        </w:r>
        <w:r w:rsidDel="00000000" w:rsidR="00000000" w:rsidRPr="00000000">
          <w:rPr>
            <w:rtl w:val="0"/>
          </w:rPr>
          <w:t xml:space="preserve"> hàng mua nợ sẽ ghi vào sổ tay ghi theo ngày vd như ngày 3/3 nợ 30k thì 4/3 nơj 40k mẹ chị sẽ là ng nhớ sẽ dò lại , nhưng </w:t>
        </w:r>
      </w:ins>
      <w:ins w:author="Nguyễn Thị Mai Anh" w:id="36" w:date="2024-03-08T03:10:43Z">
        <w:r w:rsidDel="00000000" w:rsidR="00000000" w:rsidRPr="00000000">
          <w:rPr>
            <w:rtl w:val="0"/>
          </w:rPr>
          <w:t xml:space="preserve"> giờ</w:t>
        </w:r>
      </w:ins>
      <w:ins w:author="Nguyễn Thị Thanh Tâm Nguyễn" w:id="35" w:date="2024-03-08T01:51:23Z">
        <w:del w:author="Nguyễn Thị Mai Anh" w:id="36" w:date="2024-03-08T03:10:43Z">
          <w:r w:rsidDel="00000000" w:rsidR="00000000" w:rsidRPr="00000000">
            <w:rPr>
              <w:rtl w:val="0"/>
            </w:rPr>
            <w:delText xml:space="preserve">h</w:delText>
          </w:r>
        </w:del>
        <w:r w:rsidDel="00000000" w:rsidR="00000000" w:rsidRPr="00000000">
          <w:rPr>
            <w:rtl w:val="0"/>
          </w:rPr>
          <w:t xml:space="preserve"> ít ng nợ lắm nên không thể quên được, theo chị thì mình nhập tên thì thêm </w:t>
        </w:r>
      </w:ins>
      <w:ins w:author="Nguyễn Thị Mai Anh" w:id="37" w:date="2024-03-08T03:05:57Z">
        <w:r w:rsidDel="00000000" w:rsidR="00000000" w:rsidRPr="00000000">
          <w:rPr>
            <w:rtl w:val="0"/>
          </w:rPr>
          <w:t xml:space="preserve">chức</w:t>
        </w:r>
      </w:ins>
      <w:ins w:author="Nguyễn Thị Thanh Tâm Nguyễn" w:id="35" w:date="2024-03-08T01:51:23Z">
        <w:del w:author="Nguyễn Thị Mai Anh" w:id="37" w:date="2024-03-08T03:05:57Z">
          <w:r w:rsidDel="00000000" w:rsidR="00000000" w:rsidRPr="00000000">
            <w:rPr>
              <w:rtl w:val="0"/>
            </w:rPr>
            <w:delText xml:space="preserve">chúc</w:delText>
          </w:r>
        </w:del>
        <w:r w:rsidDel="00000000" w:rsidR="00000000" w:rsidRPr="00000000">
          <w:rPr>
            <w:rtl w:val="0"/>
          </w:rPr>
          <w:t xml:space="preserve"> năng lọc theo phần tên</w:t>
        </w:r>
      </w:ins>
      <w:r w:rsidDel="00000000" w:rsidR="00000000" w:rsidRPr="00000000">
        <w:rPr>
          <w:rtl w:val="0"/>
        </w:rPr>
      </w:r>
    </w:p>
    <w:p w:rsidR="00000000" w:rsidDel="00000000" w:rsidP="00000000" w:rsidRDefault="00000000" w:rsidRPr="00000000" w14:paraId="00000049">
      <w:pPr>
        <w:numPr>
          <w:ilvl w:val="0"/>
          <w:numId w:val="4"/>
        </w:numPr>
        <w:ind w:left="720" w:hanging="360"/>
        <w:rPr>
          <w:del w:author="Nguyễn Thị Thanh Tâm Nguyễn" w:id="38" w:date="2024-03-08T01:53:11Z"/>
          <w:u w:val="none"/>
        </w:rPr>
      </w:pPr>
      <w:r w:rsidDel="00000000" w:rsidR="00000000" w:rsidRPr="00000000">
        <w:rPr>
          <w:rtl w:val="0"/>
        </w:rPr>
        <w:t xml:space="preserve">Những trường hợp nợ lâu không trả mình thường xử lý như thế nào ạ</w:t>
      </w:r>
      <w:ins w:author="Nguyễn Thị Thanh Tâm Nguyễn" w:id="38" w:date="2024-03-08T01:53:11Z">
        <w:r w:rsidDel="00000000" w:rsidR="00000000" w:rsidRPr="00000000">
          <w:rPr>
            <w:rtl w:val="0"/>
          </w:rPr>
          <w:t xml:space="preserve">: </w:t>
        </w:r>
        <w:r w:rsidDel="00000000" w:rsidR="00000000" w:rsidRPr="00000000">
          <w:rPr>
            <w:rtl w:val="0"/>
          </w:rPr>
          <w:t xml:space="preserve">2 kiểu </w:t>
        </w:r>
        <w:del w:author="Nguyễn Thị Mai Anh" w:id="39" w:date="2024-03-08T03:12:13Z">
          <w:r w:rsidDel="00000000" w:rsidR="00000000" w:rsidRPr="00000000">
            <w:rPr>
              <w:rtl w:val="0"/>
            </w:rPr>
            <w:delText xml:space="preserve">2</w:delText>
          </w:r>
        </w:del>
        <w:r w:rsidDel="00000000" w:rsidR="00000000" w:rsidRPr="00000000">
          <w:rPr>
            <w:rtl w:val="0"/>
          </w:rPr>
          <w:t xml:space="preserve"> khách</w:t>
        </w:r>
      </w:ins>
      <w:ins w:author="Nguyễn Thị Mai Anh" w:id="40" w:date="2024-03-08T03:12:33Z">
        <w:r w:rsidDel="00000000" w:rsidR="00000000" w:rsidRPr="00000000">
          <w:rPr>
            <w:rtl w:val="0"/>
          </w:rPr>
          <w:t xml:space="preserve"> thanh toán</w:t>
        </w:r>
      </w:ins>
      <w:ins w:author="Nguyễn Thị Thanh Tâm Nguyễn" w:id="38" w:date="2024-03-08T01:53:11Z">
        <w:r w:rsidDel="00000000" w:rsidR="00000000" w:rsidRPr="00000000">
          <w:rPr>
            <w:rtl w:val="0"/>
          </w:rPr>
          <w:t xml:space="preserve"> nợ lâu</w:t>
        </w:r>
      </w:ins>
      <w:ins w:author="Nguyễn Thị Mai Anh" w:id="41" w:date="2024-03-08T03:12:40Z">
        <w:r w:rsidDel="00000000" w:rsidR="00000000" w:rsidRPr="00000000">
          <w:rPr>
            <w:rtl w:val="0"/>
          </w:rPr>
          <w:t xml:space="preserve">: 1</w:t>
        </w:r>
      </w:ins>
      <w:ins w:author="Nguyễn Thị Thanh Tâm Nguyễn" w:id="38" w:date="2024-03-08T01:53:11Z">
        <w:r w:rsidDel="00000000" w:rsidR="00000000" w:rsidRPr="00000000">
          <w:rPr>
            <w:rtl w:val="0"/>
          </w:rPr>
          <w:t xml:space="preserve"> là nhắn tin</w:t>
        </w:r>
      </w:ins>
      <w:ins w:author="Nguyễn Thị Mai Anh" w:id="42" w:date="2024-03-08T03:12:44Z">
        <w:r w:rsidDel="00000000" w:rsidR="00000000" w:rsidRPr="00000000">
          <w:rPr>
            <w:rtl w:val="0"/>
          </w:rPr>
          <w:t xml:space="preserve"> 2:</w:t>
        </w:r>
      </w:ins>
      <w:ins w:author="Nguyễn Thị Thanh Tâm Nguyễn" w:id="38" w:date="2024-03-08T01:53:11Z">
        <w:r w:rsidDel="00000000" w:rsidR="00000000" w:rsidRPr="00000000">
          <w:rPr>
            <w:rtl w:val="0"/>
          </w:rPr>
          <w:t xml:space="preserve"> không trả nữa thì lên nhà</w:t>
        </w:r>
      </w:ins>
      <w:del w:author="Nguyễn Thị Thanh Tâm Nguyễn" w:id="38" w:date="2024-03-08T01:53:11Z">
        <w:r w:rsidDel="00000000" w:rsidR="00000000" w:rsidRPr="00000000">
          <w:rPr>
            <w:rtl w:val="0"/>
          </w:rPr>
        </w:r>
      </w:del>
    </w:p>
    <w:p w:rsidR="00000000" w:rsidDel="00000000" w:rsidP="00000000" w:rsidRDefault="00000000" w:rsidRPr="00000000" w14:paraId="0000004A">
      <w:pPr>
        <w:numPr>
          <w:ilvl w:val="0"/>
          <w:numId w:val="4"/>
        </w:numPr>
        <w:ind w:left="720" w:hanging="360"/>
        <w:rPr>
          <w:ins w:author="Nguyễn Thị Thanh Tâm Nguyễn" w:id="43" w:date="2024-03-08T01:52:58Z"/>
          <w:u w:val="none"/>
        </w:rPr>
      </w:pPr>
      <w:r w:rsidDel="00000000" w:rsidR="00000000" w:rsidRPr="00000000">
        <w:rPr>
          <w:rtl w:val="0"/>
        </w:rPr>
        <w:t xml:space="preserve">Theo mình khoảng bao nhiêu ngày thì được xếp vào nhóm nợ lâu</w:t>
      </w:r>
      <w:ins w:author="Nguyễn Thị Thanh Tâm Nguyễn" w:id="43" w:date="2024-03-08T01:52:58Z">
        <w:r w:rsidDel="00000000" w:rsidR="00000000" w:rsidRPr="00000000">
          <w:rPr>
            <w:rtl w:val="0"/>
          </w:rPr>
          <w:t xml:space="preserve"> </w:t>
        </w:r>
      </w:ins>
      <w:ins w:author="Nguyễn Thị Mai Anh" w:id="44" w:date="2024-03-08T03:14:42Z">
        <w:r w:rsidDel="00000000" w:rsidR="00000000" w:rsidRPr="00000000">
          <w:rPr>
            <w:rtl w:val="0"/>
          </w:rPr>
          <w:t xml:space="preserve">trên</w:t>
        </w:r>
      </w:ins>
      <w:ins w:author="Nguyễn Thị Thanh Tâm Nguyễn" w:id="43" w:date="2024-03-08T01:52:58Z">
        <w:r w:rsidDel="00000000" w:rsidR="00000000" w:rsidRPr="00000000">
          <w:rPr>
            <w:rtl w:val="0"/>
          </w:rPr>
          <w:t xml:space="preserve"> 3</w:t>
        </w:r>
      </w:ins>
      <w:ins w:author="Nguyễn Thị Mai Anh" w:id="45" w:date="2024-03-08T03:11:36Z">
        <w:r w:rsidDel="00000000" w:rsidR="00000000" w:rsidRPr="00000000">
          <w:rPr>
            <w:rtl w:val="0"/>
          </w:rPr>
          <w:t xml:space="preserve"> </w:t>
        </w:r>
      </w:ins>
      <w:ins w:author="Nguyễn Thị Thanh Tâm Nguyễn" w:id="43" w:date="2024-03-08T01:52:58Z">
        <w:del w:author="Nguyễn Thị Mai Anh" w:id="46" w:date="2024-03-08T03:11:39Z">
          <w:r w:rsidDel="00000000" w:rsidR="00000000" w:rsidRPr="00000000">
            <w:rPr>
              <w:rtl w:val="0"/>
            </w:rPr>
            <w:delText xml:space="preserve">thangs</w:delText>
          </w:r>
        </w:del>
      </w:ins>
      <w:ins w:author="Nguyễn Thị Mai Anh" w:id="46" w:date="2024-03-08T03:11:39Z">
        <w:r w:rsidDel="00000000" w:rsidR="00000000" w:rsidRPr="00000000">
          <w:rPr>
            <w:rtl w:val="0"/>
          </w:rPr>
          <w:t xml:space="preserve"> tháng</w:t>
        </w:r>
      </w:ins>
      <w:ins w:author="Nguyễn Thị Thanh Tâm Nguyễn" w:id="43" w:date="2024-03-08T01:52:58Z">
        <w:r w:rsidDel="00000000" w:rsidR="00000000" w:rsidRPr="00000000">
          <w:rPr>
            <w:rtl w:val="0"/>
          </w:rPr>
          <w:t xml:space="preserve"> sẽ ghi nợ lâu, </w:t>
        </w:r>
        <w:del w:author="Nguyễn Thị Mai Anh" w:id="47" w:date="2024-03-08T03:15:06Z">
          <w:r w:rsidDel="00000000" w:rsidR="00000000" w:rsidRPr="00000000">
            <w:rPr>
              <w:rtl w:val="0"/>
            </w:rPr>
            <w:delText xml:space="preserve">mình bán là tiền luôn luân chuyển sẽ bị trì trệ nên 3 tháng là nợ lâu</w:delText>
          </w:r>
        </w:del>
        <w:r w:rsidDel="00000000" w:rsidR="00000000" w:rsidRPr="00000000">
          <w:rPr>
            <w:rtl w:val="0"/>
          </w:rPr>
        </w:r>
      </w:ins>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4C">
      <w:pPr>
        <w:ind w:left="0" w:firstLine="0"/>
        <w:rPr>
          <w:b w:val="1"/>
        </w:rPr>
      </w:pPr>
      <w:r w:rsidDel="00000000" w:rsidR="00000000" w:rsidRPr="00000000">
        <w:rPr>
          <w:b w:val="1"/>
          <w:rtl w:val="0"/>
        </w:rPr>
        <w:t xml:space="preserve">2.2. To be system (Đề xuất)</w:t>
      </w:r>
      <w:r w:rsidDel="00000000" w:rsidR="00000000" w:rsidRPr="00000000">
        <w:rPr>
          <w:rtl w:val="0"/>
        </w:rPr>
      </w:r>
    </w:p>
    <w:p w:rsidR="00000000" w:rsidDel="00000000" w:rsidP="00000000" w:rsidRDefault="00000000" w:rsidRPr="00000000" w14:paraId="0000004D">
      <w:pPr>
        <w:numPr>
          <w:ilvl w:val="0"/>
          <w:numId w:val="12"/>
        </w:numPr>
        <w:shd w:fill="ffffff" w:val="clear"/>
        <w:spacing w:after="0" w:afterAutospacing="0" w:before="60" w:lineRule="auto"/>
        <w:ind w:left="720" w:hanging="360"/>
        <w:rPr>
          <w:ins w:author="Nguyễn Thị Thanh Tâm Nguyễn" w:id="48" w:date="2024-03-08T01:54:37Z"/>
          <w:sz w:val="22"/>
          <w:szCs w:val="22"/>
        </w:rPr>
      </w:pPr>
      <w:r w:rsidDel="00000000" w:rsidR="00000000" w:rsidRPr="00000000">
        <w:rPr>
          <w:rFonts w:ascii="Arial Unicode MS" w:cs="Arial Unicode MS" w:eastAsia="Arial Unicode MS" w:hAnsi="Arial Unicode MS"/>
          <w:color w:val="1f1f1f"/>
          <w:rtl w:val="0"/>
        </w:rPr>
        <w:t xml:space="preserve">Nếu gặp trường hợp nợ → </w:t>
      </w:r>
      <w:r w:rsidDel="00000000" w:rsidR="00000000" w:rsidRPr="00000000">
        <w:rPr>
          <w:color w:val="1f1f1f"/>
          <w:rtl w:val="0"/>
        </w:rPr>
        <w:t xml:space="preserve">Lưu  thông tin khách nợ. (Tên + Ghi chú + </w:t>
      </w:r>
      <w:r w:rsidDel="00000000" w:rsidR="00000000" w:rsidRPr="00000000">
        <w:rPr>
          <w:i w:val="1"/>
          <w:color w:val="1f1f1f"/>
          <w:rtl w:val="0"/>
        </w:rPr>
        <w:t xml:space="preserve">Số điện thoại</w:t>
      </w:r>
      <w:r w:rsidDel="00000000" w:rsidR="00000000" w:rsidRPr="00000000">
        <w:rPr>
          <w:color w:val="1f1f1f"/>
          <w:rtl w:val="0"/>
        </w:rPr>
        <w:t xml:space="preserve"> )</w:t>
      </w:r>
      <w:ins w:author="Nguyễn Thị Thanh Tâm Nguyễn" w:id="48" w:date="2024-03-08T01:54:37Z">
        <w:r w:rsidDel="00000000" w:rsidR="00000000" w:rsidRPr="00000000">
          <w:rPr>
            <w:color w:val="1f1f1f"/>
            <w:rtl w:val="0"/>
          </w:rPr>
          <w:t xml:space="preserve">:</w:t>
        </w:r>
        <w:r w:rsidDel="00000000" w:rsidR="00000000" w:rsidRPr="00000000">
          <w:rPr>
            <w:color w:val="1f1f1f"/>
            <w:rtl w:val="0"/>
          </w:rPr>
          <w:t xml:space="preserve"> trường hợp thu thập sđt: khách sỉ, khách nợ lẻ tẻ,</w:t>
        </w:r>
      </w:ins>
      <w:ins w:author="Nguyễn Thị Mai Anh" w:id="49" w:date="2024-03-08T03:14:13Z">
        <w:r w:rsidDel="00000000" w:rsidR="00000000" w:rsidRPr="00000000">
          <w:rPr>
            <w:color w:val="1f1f1f"/>
            <w:rtl w:val="0"/>
          </w:rPr>
          <w:t xml:space="preserve"> còn</w:t>
        </w:r>
      </w:ins>
      <w:ins w:author="Nguyễn Thị Thanh Tâm Nguyễn" w:id="48" w:date="2024-03-08T01:54:37Z">
        <w:r w:rsidDel="00000000" w:rsidR="00000000" w:rsidRPr="00000000">
          <w:rPr>
            <w:color w:val="1f1f1f"/>
            <w:rtl w:val="0"/>
          </w:rPr>
          <w:t xml:space="preserve"> khách quen thì nhớ mặt k cần ghi,</w:t>
        </w:r>
      </w:ins>
      <w:ins w:author="Nguyễn Thị Mai Anh" w:id="50" w:date="2024-03-08T03:14:28Z">
        <w:r w:rsidDel="00000000" w:rsidR="00000000" w:rsidRPr="00000000">
          <w:rPr>
            <w:color w:val="1f1f1f"/>
            <w:rtl w:val="0"/>
          </w:rPr>
          <w:t xml:space="preserve"> mình sẽ nhắc họ</w:t>
        </w:r>
      </w:ins>
      <w:ins w:author="Nguyễn Thị Thanh Tâm Nguyễn" w:id="48" w:date="2024-03-08T01:54:37Z">
        <w:r w:rsidDel="00000000" w:rsidR="00000000" w:rsidRPr="00000000">
          <w:rPr>
            <w:rtl w:val="0"/>
          </w:rPr>
        </w:r>
      </w:ins>
    </w:p>
    <w:p w:rsidR="00000000" w:rsidDel="00000000" w:rsidP="00000000" w:rsidRDefault="00000000" w:rsidRPr="00000000" w14:paraId="0000004E">
      <w:pPr>
        <w:numPr>
          <w:ilvl w:val="0"/>
          <w:numId w:val="12"/>
        </w:numPr>
        <w:shd w:fill="ffffff" w:val="clear"/>
        <w:spacing w:after="0" w:afterAutospacing="0" w:before="0" w:beforeAutospacing="0" w:lineRule="auto"/>
        <w:ind w:left="720" w:hanging="360"/>
        <w:rPr>
          <w:color w:val="1f1f1f"/>
          <w:u w:val="none"/>
          <w:rPrChange w:author="Nguyễn Thị Thanh Tâm Nguyễn" w:id="51" w:date="2024-03-08T01:54:37Z">
            <w:rPr>
              <w:sz w:val="22"/>
              <w:szCs w:val="22"/>
            </w:rPr>
          </w:rPrChange>
        </w:rPr>
        <w:pPrChange w:author="Nguyễn Thị Thanh Tâm Nguyễn" w:id="0" w:date="2024-03-08T01:54:37Z">
          <w:pPr>
            <w:numPr>
              <w:ilvl w:val="0"/>
              <w:numId w:val="12"/>
            </w:numPr>
            <w:shd w:fill="ffffff" w:val="clear"/>
            <w:spacing w:after="60" w:before="60" w:lineRule="auto"/>
            <w:ind w:left="720" w:hanging="360"/>
          </w:pPr>
        </w:pPrChange>
      </w:pPr>
      <w:r w:rsidDel="00000000" w:rsidR="00000000" w:rsidRPr="00000000">
        <w:rPr>
          <w:rtl w:val="0"/>
        </w:rPr>
      </w:r>
    </w:p>
    <w:p w:rsidR="00000000" w:rsidDel="00000000" w:rsidP="00000000" w:rsidRDefault="00000000" w:rsidRPr="00000000" w14:paraId="0000004F">
      <w:pPr>
        <w:numPr>
          <w:ilvl w:val="0"/>
          <w:numId w:val="12"/>
        </w:numPr>
        <w:shd w:fill="ffffff" w:val="clear"/>
        <w:spacing w:after="60" w:before="0" w:beforeAutospacing="0" w:lineRule="auto"/>
        <w:ind w:left="720" w:hanging="360"/>
        <w:rPr>
          <w:color w:val="1f1f1f"/>
          <w:u w:val="none"/>
        </w:rPr>
      </w:pPr>
      <w:r w:rsidDel="00000000" w:rsidR="00000000" w:rsidRPr="00000000">
        <w:rPr>
          <w:color w:val="1f1f1f"/>
          <w:rtl w:val="0"/>
        </w:rPr>
        <w:t xml:space="preserve">Trường hợp nợ lâu: lưu số điện thoại → tự động gửi tin nhắn cho khách báo nợ theo thời gian bên mình cài đặt</w:t>
      </w:r>
      <w:ins w:author="Nguyễn Thị Thanh Tâm Nguyễn" w:id="52" w:date="2024-03-08T01:33:40Z">
        <w:r w:rsidDel="00000000" w:rsidR="00000000" w:rsidRPr="00000000">
          <w:rPr>
            <w:color w:val="1f1f1f"/>
            <w:rtl w:val="0"/>
          </w:rPr>
          <w:t xml:space="preserve">: nếu em muốn gửi 1 tin nhắn lấy nợ chừa ra 2 cái để</w:t>
        </w:r>
      </w:ins>
      <w:ins w:author="Nguyễn Thị Mai Anh" w:id="53" w:date="2024-03-08T03:30:21Z">
        <w:r w:rsidDel="00000000" w:rsidR="00000000" w:rsidRPr="00000000">
          <w:rPr>
            <w:color w:val="1f1f1f"/>
            <w:rtl w:val="0"/>
          </w:rPr>
          <w:t xml:space="preserve"> người sử dụng điền như thông báo về số tiền nợ,</w:t>
        </w:r>
      </w:ins>
      <w:ins w:author="Nguyễn Thị Thanh Tâm Nguyễn" w:id="52" w:date="2024-03-08T01:33:40Z">
        <w:r w:rsidDel="00000000" w:rsidR="00000000" w:rsidRPr="00000000">
          <w:rPr>
            <w:color w:val="1f1f1f"/>
            <w:rtl w:val="0"/>
          </w:rPr>
          <w:t xml:space="preserve"> </w:t>
        </w:r>
        <w:del w:author="Nguyễn Thị Mai Anh" w:id="54" w:date="2024-03-08T03:30:47Z">
          <w:r w:rsidDel="00000000" w:rsidR="00000000" w:rsidRPr="00000000">
            <w:rPr>
              <w:color w:val="1f1f1f"/>
              <w:rtl w:val="0"/>
            </w:rPr>
            <w:delText xml:space="preserve">người</w:delText>
          </w:r>
          <w:r w:rsidDel="00000000" w:rsidR="00000000" w:rsidRPr="00000000">
            <w:rPr>
              <w:color w:val="1f1f1f"/>
              <w:rtl w:val="0"/>
            </w:rPr>
            <w:delText xml:space="preserve"> mua </w:delText>
          </w:r>
          <w:r w:rsidDel="00000000" w:rsidR="00000000" w:rsidRPr="00000000">
            <w:rPr>
              <w:color w:val="1f1f1f"/>
              <w:rtl w:val="0"/>
            </w:rPr>
            <w:delText xml:space="preserve">nợ</w:delText>
          </w:r>
        </w:del>
        <w:r w:rsidDel="00000000" w:rsidR="00000000" w:rsidRPr="00000000">
          <w:rPr>
            <w:color w:val="1f1f1f"/>
            <w:rtl w:val="0"/>
          </w:rPr>
          <w:t xml:space="preserve"> chừa ra 2 khoản số tiền và ngày nợ</w:t>
        </w:r>
      </w:ins>
      <w:del w:author="Nguyễn Thị Thanh Tâm Nguyễn" w:id="52" w:date="2024-03-08T01:33:40Z">
        <w:r w:rsidDel="00000000" w:rsidR="00000000" w:rsidRPr="00000000">
          <w:rPr>
            <w:color w:val="1f1f1f"/>
            <w:rtl w:val="0"/>
          </w:rPr>
          <w:delText xml:space="preserve">.</w:delText>
        </w:r>
      </w:del>
      <w:ins w:author="Nguyễn Thị Thanh Tâm Nguyễn" w:id="52" w:date="2024-03-08T01:33:40Z">
        <w:r w:rsidDel="00000000" w:rsidR="00000000" w:rsidRPr="00000000">
          <w:rPr>
            <w:color w:val="1f1f1f"/>
            <w:rtl w:val="0"/>
          </w:rPr>
          <w:t xml:space="preserve">,</w:t>
        </w:r>
      </w:ins>
      <w:ins w:author="Nguyễn Thị Mai Anh" w:id="55" w:date="2024-03-08T03:28:34Z">
        <w:r w:rsidDel="00000000" w:rsidR="00000000" w:rsidRPr="00000000">
          <w:rPr>
            <w:color w:val="1f1f1f"/>
            <w:rtl w:val="0"/>
          </w:rPr>
          <w:t xml:space="preserve"> và còn không thì mình chừa thêm 1 khoản nữa là </w:t>
        </w:r>
      </w:ins>
      <w:ins w:author="Nguyễn Thị Thanh Tâm Nguyễn" w:id="52" w:date="2024-03-08T01:33:40Z">
        <w:r w:rsidDel="00000000" w:rsidR="00000000" w:rsidRPr="00000000">
          <w:rPr>
            <w:color w:val="1f1f1f"/>
            <w:rtl w:val="0"/>
          </w:rPr>
          <w:t xml:space="preserve"> mình </w:t>
        </w:r>
        <w:del w:author="Nguyễn Thị Mai Anh" w:id="56" w:date="2024-03-08T03:25:13Z">
          <w:r w:rsidDel="00000000" w:rsidR="00000000" w:rsidRPr="00000000">
            <w:rPr>
              <w:color w:val="1f1f1f"/>
              <w:rtl w:val="0"/>
            </w:rPr>
            <w:delText xml:space="preserve">còn</w:delText>
          </w:r>
        </w:del>
      </w:ins>
      <w:ins w:author="Nguyễn Thị Mai Anh" w:id="56" w:date="2024-03-08T03:25:13Z">
        <w:r w:rsidDel="00000000" w:rsidR="00000000" w:rsidRPr="00000000">
          <w:rPr>
            <w:color w:val="1f1f1f"/>
            <w:rtl w:val="0"/>
          </w:rPr>
          <w:t xml:space="preserve"> cần</w:t>
        </w:r>
      </w:ins>
      <w:ins w:author="Nguyễn Thị Thanh Tâm Nguyễn" w:id="52" w:date="2024-03-08T01:33:40Z">
        <w:r w:rsidDel="00000000" w:rsidR="00000000" w:rsidRPr="00000000">
          <w:rPr>
            <w:color w:val="1f1f1f"/>
            <w:rtl w:val="0"/>
          </w:rPr>
          <w:t xml:space="preserve"> phải</w:t>
        </w:r>
      </w:ins>
      <w:ins w:author="Nguyễn Thị Mai Anh" w:id="57" w:date="2024-03-08T03:25:21Z">
        <w:r w:rsidDel="00000000" w:rsidR="00000000" w:rsidRPr="00000000">
          <w:rPr>
            <w:color w:val="1f1f1f"/>
            <w:rtl w:val="0"/>
          </w:rPr>
          <w:t xml:space="preserve"> để 1 ô</w:t>
        </w:r>
      </w:ins>
      <w:ins w:author="Nguyễn Thị Thanh Tâm Nguyễn" w:id="52" w:date="2024-03-08T01:33:40Z">
        <w:r w:rsidDel="00000000" w:rsidR="00000000" w:rsidRPr="00000000">
          <w:rPr>
            <w:color w:val="1f1f1f"/>
            <w:rtl w:val="0"/>
          </w:rPr>
          <w:t xml:space="preserve"> note</w:t>
        </w:r>
      </w:ins>
      <w:ins w:author="Nguyễn Thị Mai Anh" w:id="58" w:date="2024-03-08T03:25:26Z">
        <w:r w:rsidDel="00000000" w:rsidR="00000000" w:rsidRPr="00000000">
          <w:rPr>
            <w:color w:val="1f1f1f"/>
            <w:rtl w:val="0"/>
          </w:rPr>
          <w:t xml:space="preserve"> ghi chú</w:t>
        </w:r>
      </w:ins>
      <w:ins w:author="Nguyễn Thị Thanh Tâm Nguyễn" w:id="52" w:date="2024-03-08T01:33:40Z">
        <w:r w:rsidDel="00000000" w:rsidR="00000000" w:rsidRPr="00000000">
          <w:rPr>
            <w:color w:val="1f1f1f"/>
            <w:rtl w:val="0"/>
          </w:rPr>
          <w:t xml:space="preserve"> lại</w:t>
        </w:r>
      </w:ins>
      <w:ins w:author="Nguyễn Thị Mai Anh" w:id="59" w:date="2024-03-08T03:26:36Z">
        <w:r w:rsidDel="00000000" w:rsidR="00000000" w:rsidRPr="00000000">
          <w:rPr>
            <w:color w:val="1f1f1f"/>
            <w:rtl w:val="0"/>
          </w:rPr>
          <w:t xml:space="preserve"> để người sử dụng app tự điền, về </w:t>
        </w:r>
      </w:ins>
      <w:ins w:author="Nguyễn Thị Thanh Tâm Nguyễn" w:id="52" w:date="2024-03-08T01:33:40Z">
        <w:r w:rsidDel="00000000" w:rsidR="00000000" w:rsidRPr="00000000">
          <w:rPr>
            <w:color w:val="1f1f1f"/>
            <w:rtl w:val="0"/>
          </w:rPr>
          <w:t xml:space="preserve"> </w:t>
        </w:r>
        <w:del w:author="Nguyễn Thị Mai Anh" w:id="60" w:date="2024-03-08T03:23:30Z">
          <w:r w:rsidDel="00000000" w:rsidR="00000000" w:rsidRPr="00000000">
            <w:rPr>
              <w:color w:val="1f1f1f"/>
              <w:rtl w:val="0"/>
            </w:rPr>
            <w:delText xml:space="preserve">vd chị nga mua thì chị nag thanh toán</w:delText>
          </w:r>
        </w:del>
      </w:ins>
      <w:r w:rsidDel="00000000" w:rsidR="00000000" w:rsidRPr="00000000">
        <w:rPr>
          <w:rtl w:val="0"/>
        </w:rPr>
      </w:r>
    </w:p>
    <w:p w:rsidR="00000000" w:rsidDel="00000000" w:rsidP="00000000" w:rsidRDefault="00000000" w:rsidRPr="00000000" w14:paraId="00000050">
      <w:pPr>
        <w:pStyle w:val="Heading2"/>
        <w:rPr>
          <w:b w:val="1"/>
          <w:sz w:val="24"/>
          <w:szCs w:val="24"/>
        </w:rPr>
      </w:pPr>
      <w:bookmarkStart w:colFirst="0" w:colLast="0" w:name="_ix2625pstgly" w:id="9"/>
      <w:bookmarkEnd w:id="9"/>
      <w:r w:rsidDel="00000000" w:rsidR="00000000" w:rsidRPr="00000000">
        <w:rPr>
          <w:b w:val="1"/>
          <w:sz w:val="24"/>
          <w:szCs w:val="24"/>
          <w:rtl w:val="0"/>
        </w:rPr>
        <w:t xml:space="preserve">3</w:t>
      </w:r>
      <w:r w:rsidDel="00000000" w:rsidR="00000000" w:rsidRPr="00000000">
        <w:rPr>
          <w:b w:val="1"/>
          <w:sz w:val="24"/>
          <w:szCs w:val="24"/>
          <w:rtl w:val="0"/>
        </w:rPr>
        <w:t xml:space="preserve">. Hàng hoá</w:t>
      </w:r>
    </w:p>
    <w:p w:rsidR="00000000" w:rsidDel="00000000" w:rsidP="00000000" w:rsidRDefault="00000000" w:rsidRPr="00000000" w14:paraId="00000051">
      <w:pPr>
        <w:rPr>
          <w:b w:val="1"/>
        </w:rPr>
      </w:pPr>
      <w:r w:rsidDel="00000000" w:rsidR="00000000" w:rsidRPr="00000000">
        <w:rPr>
          <w:b w:val="1"/>
          <w:rtl w:val="0"/>
        </w:rPr>
        <w:t xml:space="preserve">3.1. Quy trình nhập hàng</w:t>
      </w:r>
    </w:p>
    <w:p w:rsidR="00000000" w:rsidDel="00000000" w:rsidP="00000000" w:rsidRDefault="00000000" w:rsidRPr="00000000" w14:paraId="00000052">
      <w:pPr>
        <w:numPr>
          <w:ilvl w:val="0"/>
          <w:numId w:val="9"/>
        </w:numPr>
        <w:ind w:left="720" w:hanging="360"/>
        <w:rPr>
          <w:u w:val="none"/>
        </w:rPr>
      </w:pPr>
      <w:r w:rsidDel="00000000" w:rsidR="00000000" w:rsidRPr="00000000">
        <w:rPr>
          <w:rtl w:val="0"/>
        </w:rPr>
        <w:t xml:space="preserve">Quy trình lấy hàng về bán diễn ra như thế nào</w:t>
      </w:r>
      <w:ins w:author="Nguyễn Thị Thanh Tâm Nguyễn" w:id="61" w:date="2024-03-08T01:34:58Z">
        <w:r w:rsidDel="00000000" w:rsidR="00000000" w:rsidRPr="00000000">
          <w:rPr>
            <w:rtl w:val="0"/>
          </w:rPr>
          <w:t xml:space="preserve"> trong nhà mẹ chị sẽ là ng liên hệ vs ng cung cấp </w:t>
        </w:r>
        <w:del w:author="Nguyễn Thị Mai Anh" w:id="62" w:date="2024-03-08T03:31:57Z">
          <w:r w:rsidDel="00000000" w:rsidR="00000000" w:rsidRPr="00000000">
            <w:rPr>
              <w:rtl w:val="0"/>
            </w:rPr>
            <w:delText xml:space="preserve">1</w:delText>
          </w:r>
        </w:del>
        <w:r w:rsidDel="00000000" w:rsidR="00000000" w:rsidRPr="00000000">
          <w:rPr>
            <w:rtl w:val="0"/>
          </w:rPr>
          <w:t xml:space="preserve"> </w:t>
        </w:r>
        <w:del w:author="Nguyễn Thị Mai Anh" w:id="63" w:date="2024-03-08T03:32:04Z">
          <w:r w:rsidDel="00000000" w:rsidR="00000000" w:rsidRPr="00000000">
            <w:rPr>
              <w:rtl w:val="0"/>
            </w:rPr>
            <w:delText xml:space="preserve">sẽ</w:delText>
          </w:r>
        </w:del>
      </w:ins>
      <w:ins w:author="Nguyễn Thị Mai Anh" w:id="63" w:date="2024-03-08T03:32:04Z">
        <w:r w:rsidDel="00000000" w:rsidR="00000000" w:rsidRPr="00000000">
          <w:rPr>
            <w:rtl w:val="0"/>
          </w:rPr>
          <w:t xml:space="preserve"> để</w:t>
        </w:r>
      </w:ins>
      <w:ins w:author="Nguyễn Thị Thanh Tâm Nguyễn" w:id="61" w:date="2024-03-08T01:34:58Z">
        <w:r w:rsidDel="00000000" w:rsidR="00000000" w:rsidRPr="00000000">
          <w:rPr>
            <w:rtl w:val="0"/>
          </w:rPr>
          <w:t xml:space="preserve"> lấy</w:t>
        </w:r>
      </w:ins>
      <w:ins w:author="Nguyễn Thị Mai Anh" w:id="64" w:date="2024-03-08T03:42:25Z">
        <w:r w:rsidDel="00000000" w:rsidR="00000000" w:rsidRPr="00000000">
          <w:rPr>
            <w:rtl w:val="0"/>
          </w:rPr>
          <w:t xml:space="preserve"> hàng nói chung sẽ</w:t>
        </w:r>
      </w:ins>
      <w:ins w:author="Nguyễn Thị Thanh Tâm Nguyễn" w:id="61" w:date="2024-03-08T01:34:58Z">
        <w:r w:rsidDel="00000000" w:rsidR="00000000" w:rsidRPr="00000000">
          <w:rPr>
            <w:rtl w:val="0"/>
          </w:rPr>
          <w:t xml:space="preserve"> theo</w:t>
        </w:r>
      </w:ins>
      <w:ins w:author="Nguyễn Thị Mai Anh" w:id="65" w:date="2024-03-08T03:44:19Z">
        <w:r w:rsidDel="00000000" w:rsidR="00000000" w:rsidRPr="00000000">
          <w:rPr>
            <w:rtl w:val="0"/>
          </w:rPr>
          <w:t xml:space="preserve"> 2</w:t>
        </w:r>
      </w:ins>
      <w:ins w:author="Nguyễn Thị Thanh Tâm Nguyễn" w:id="61" w:date="2024-03-08T01:34:58Z">
        <w:r w:rsidDel="00000000" w:rsidR="00000000" w:rsidRPr="00000000">
          <w:rPr>
            <w:rtl w:val="0"/>
          </w:rPr>
          <w:t xml:space="preserve"> kiểu</w:t>
        </w:r>
      </w:ins>
      <w:ins w:author="Nguyễn Thị Mai Anh" w:id="66" w:date="2024-03-08T03:44:24Z">
        <w:r w:rsidDel="00000000" w:rsidR="00000000" w:rsidRPr="00000000">
          <w:rPr>
            <w:rtl w:val="0"/>
          </w:rPr>
          <w:t xml:space="preserve">: 1 là</w:t>
        </w:r>
      </w:ins>
      <w:ins w:author="Nguyễn Thị Thanh Tâm Nguyễn" w:id="61" w:date="2024-03-08T01:34:58Z">
        <w:del w:author="Nguyễn Thị Mai Anh" w:id="66" w:date="2024-03-08T03:44:24Z">
          <w:r w:rsidDel="00000000" w:rsidR="00000000" w:rsidRPr="00000000">
            <w:rPr>
              <w:rtl w:val="0"/>
            </w:rPr>
            <w:delText xml:space="preserve"> </w:delText>
          </w:r>
        </w:del>
        <w:r w:rsidDel="00000000" w:rsidR="00000000" w:rsidRPr="00000000">
          <w:rPr>
            <w:rtl w:val="0"/>
          </w:rPr>
          <w:t xml:space="preserve">khách</w:t>
        </w:r>
      </w:ins>
      <w:ins w:author="Nguyễn Thị Mai Anh" w:id="67" w:date="2024-03-08T03:45:46Z">
        <w:r w:rsidDel="00000000" w:rsidR="00000000" w:rsidRPr="00000000">
          <w:rPr>
            <w:rtl w:val="0"/>
          </w:rPr>
          <w:t xml:space="preserve"> hàng</w:t>
        </w:r>
      </w:ins>
      <w:ins w:author="Nguyễn Thị Thanh Tâm Nguyễn" w:id="61" w:date="2024-03-08T01:34:58Z">
        <w:r w:rsidDel="00000000" w:rsidR="00000000" w:rsidRPr="00000000">
          <w:rPr>
            <w:rtl w:val="0"/>
          </w:rPr>
          <w:t xml:space="preserve"> mua hàng mà</w:t>
        </w:r>
      </w:ins>
      <w:ins w:author="Nguyễn Thị Mai Anh" w:id="68" w:date="2024-03-08T03:44:32Z">
        <w:r w:rsidDel="00000000" w:rsidR="00000000" w:rsidRPr="00000000">
          <w:rPr>
            <w:rtl w:val="0"/>
          </w:rPr>
          <w:t xml:space="preserve"> mình</w:t>
        </w:r>
      </w:ins>
      <w:ins w:author="Nguyễn Thị Thanh Tâm Nguyễn" w:id="61" w:date="2024-03-08T01:34:58Z">
        <w:r w:rsidDel="00000000" w:rsidR="00000000" w:rsidRPr="00000000">
          <w:rPr>
            <w:rtl w:val="0"/>
          </w:rPr>
          <w:t xml:space="preserve"> quên</w:t>
        </w:r>
      </w:ins>
      <w:ins w:author="Nguyễn Thị Mai Anh" w:id="69" w:date="2024-03-08T03:47:03Z">
        <w:r w:rsidDel="00000000" w:rsidR="00000000" w:rsidRPr="00000000">
          <w:rPr>
            <w:rtl w:val="0"/>
          </w:rPr>
          <w:t xml:space="preserve">,</w:t>
        </w:r>
      </w:ins>
      <w:ins w:author="Nguyễn Thị Thanh Tâm Nguyễn" w:id="61" w:date="2024-03-08T01:34:58Z">
        <w:r w:rsidDel="00000000" w:rsidR="00000000" w:rsidRPr="00000000">
          <w:rPr>
            <w:rtl w:val="0"/>
          </w:rPr>
          <w:t xml:space="preserve"> 2 lấy</w:t>
        </w:r>
      </w:ins>
      <w:ins w:author="Nguyễn Thị Mai Anh" w:id="70" w:date="2024-03-08T03:44:44Z">
        <w:r w:rsidDel="00000000" w:rsidR="00000000" w:rsidRPr="00000000">
          <w:rPr>
            <w:rtl w:val="0"/>
          </w:rPr>
          <w:t xml:space="preserve"> theo kiểu món hàng đó còn ít lấy thêm để nó không </w:t>
        </w:r>
      </w:ins>
      <w:ins w:author="Nguyễn Thị Thanh Tâm Nguyễn" w:id="61" w:date="2024-03-08T01:34:58Z">
        <w:del w:author="Nguyễn Thị Mai Anh" w:id="70" w:date="2024-03-08T03:44:44Z">
          <w:r w:rsidDel="00000000" w:rsidR="00000000" w:rsidRPr="00000000">
            <w:rPr>
              <w:rtl w:val="0"/>
            </w:rPr>
            <w:delText xml:space="preserve"> </w:delText>
          </w:r>
        </w:del>
        <w:del w:author="Nguyễn Thị Mai Anh" w:id="71" w:date="2024-03-08T03:45:14Z">
          <w:r w:rsidDel="00000000" w:rsidR="00000000" w:rsidRPr="00000000">
            <w:rPr>
              <w:rtl w:val="0"/>
            </w:rPr>
            <w:delText xml:space="preserve">nhưng</w:delText>
          </w:r>
        </w:del>
        <w:r w:rsidDel="00000000" w:rsidR="00000000" w:rsidRPr="00000000">
          <w:rPr>
            <w:rtl w:val="0"/>
          </w:rPr>
          <w:t xml:space="preserve"> bị hết</w:t>
        </w:r>
      </w:ins>
      <w:r w:rsidDel="00000000" w:rsidR="00000000" w:rsidRPr="00000000">
        <w:rPr>
          <w:rtl w:val="0"/>
        </w:rPr>
      </w:r>
    </w:p>
    <w:p w:rsidR="00000000" w:rsidDel="00000000" w:rsidP="00000000" w:rsidRDefault="00000000" w:rsidRPr="00000000" w14:paraId="00000053">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Bên mình nhớ thông tin các mặt hàng như thế nào (Nếu họ kêu ghi giấy → Lưu thông tin trên hệ thống)</w:t>
      </w:r>
      <w:ins w:author="Nguyễn Thị Thanh Tâm Nguyễn" w:id="72" w:date="2024-03-08T01:35:47Z">
        <w:r w:rsidDel="00000000" w:rsidR="00000000" w:rsidRPr="00000000">
          <w:rPr>
            <w:rtl w:val="0"/>
          </w:rPr>
          <w:t xml:space="preserve">: để theo khu vực</w:t>
        </w:r>
      </w:ins>
      <w:ins w:author="Nguyễn Thị Mai Anh" w:id="73" w:date="2024-03-08T03:46:24Z">
        <w:r w:rsidDel="00000000" w:rsidR="00000000" w:rsidRPr="00000000">
          <w:rPr>
            <w:rtl w:val="0"/>
          </w:rPr>
          <w:t xml:space="preserve"> một </w:t>
        </w:r>
        <w:r w:rsidDel="00000000" w:rsidR="00000000" w:rsidRPr="00000000">
          <w:rPr>
            <w:rtl w:val="0"/>
          </w:rPr>
          <w:t xml:space="preserve">cách</w:t>
        </w:r>
        <w:r w:rsidDel="00000000" w:rsidR="00000000" w:rsidRPr="00000000">
          <w:rPr>
            <w:rtl w:val="0"/>
          </w:rPr>
          <w:t xml:space="preserve"> rõ ràng có nghĩa là khu vực này là dầu thì khu vực kia sẽ là mắm, khu vực phía dưới là đường</w:t>
        </w:r>
      </w:ins>
      <w:ins w:author="Nguyễn Thị Thanh Tâm Nguyễn" w:id="72" w:date="2024-03-08T01:35:47Z">
        <w:r w:rsidDel="00000000" w:rsidR="00000000" w:rsidRPr="00000000">
          <w:rPr>
            <w:rtl w:val="0"/>
          </w:rPr>
          <w:t xml:space="preserve"> và</w:t>
        </w:r>
      </w:ins>
      <w:ins w:author="Nguyễn Thị Mai Anh" w:id="74" w:date="2024-03-08T03:48:27Z">
        <w:r w:rsidDel="00000000" w:rsidR="00000000" w:rsidRPr="00000000">
          <w:rPr>
            <w:rtl w:val="0"/>
          </w:rPr>
          <w:t xml:space="preserve"> khách vào mua thì sẽ</w:t>
        </w:r>
      </w:ins>
      <w:ins w:author="Nguyễn Thị Thanh Tâm Nguyễn" w:id="72" w:date="2024-03-08T01:35:47Z">
        <w:r w:rsidDel="00000000" w:rsidR="00000000" w:rsidRPr="00000000">
          <w:rPr>
            <w:rtl w:val="0"/>
          </w:rPr>
          <w:t xml:space="preserve"> tư vấn cho khách</w:t>
        </w:r>
      </w:ins>
      <w:r w:rsidDel="00000000" w:rsidR="00000000" w:rsidRPr="00000000">
        <w:rPr>
          <w:rtl w:val="0"/>
        </w:rPr>
      </w:r>
    </w:p>
    <w:p w:rsidR="00000000" w:rsidDel="00000000" w:rsidP="00000000" w:rsidRDefault="00000000" w:rsidRPr="00000000" w14:paraId="00000054">
      <w:pPr>
        <w:numPr>
          <w:ilvl w:val="0"/>
          <w:numId w:val="9"/>
        </w:numPr>
        <w:ind w:left="720" w:hanging="360"/>
        <w:rPr/>
      </w:pPr>
      <w:r w:rsidDel="00000000" w:rsidR="00000000" w:rsidRPr="00000000">
        <w:rPr>
          <w:rtl w:val="0"/>
        </w:rPr>
        <w:t xml:space="preserve">Quy</w:t>
      </w:r>
      <w:r w:rsidDel="00000000" w:rsidR="00000000" w:rsidRPr="00000000">
        <w:rPr>
          <w:rtl w:val="0"/>
        </w:rPr>
        <w:t xml:space="preserve"> trình cụ thể nào để xử lý hàng hóa bị lỗi hoặc hỏng trong quá trình nhập hàng không?</w:t>
      </w:r>
      <w:ins w:author="Nguyễn Thị Thanh Tâm Nguyễn" w:id="75" w:date="2024-03-08T01:36:10Z">
        <w:r w:rsidDel="00000000" w:rsidR="00000000" w:rsidRPr="00000000">
          <w:rPr>
            <w:rtl w:val="0"/>
          </w:rPr>
          <w:t xml:space="preserve"> </w:t>
        </w:r>
      </w:ins>
      <w:ins w:author="Nguyễn Thị Mai Anh" w:id="76" w:date="2024-03-08T03:16:14Z">
        <w:r w:rsidDel="00000000" w:rsidR="00000000" w:rsidRPr="00000000">
          <w:rPr>
            <w:rtl w:val="0"/>
          </w:rPr>
          <w:t xml:space="preserve">Nhập</w:t>
        </w:r>
      </w:ins>
      <w:ins w:author="Nguyễn Thị Thanh Tâm Nguyễn" w:id="75" w:date="2024-03-08T01:36:10Z">
        <w:del w:author="Nguyễn Thị Mai Anh" w:id="76" w:date="2024-03-08T03:16:14Z">
          <w:r w:rsidDel="00000000" w:rsidR="00000000" w:rsidRPr="00000000">
            <w:rPr>
              <w:rtl w:val="0"/>
            </w:rPr>
            <w:delText xml:space="preserve">Nhâ</w:delText>
          </w:r>
        </w:del>
        <w:r w:rsidDel="00000000" w:rsidR="00000000" w:rsidRPr="00000000">
          <w:rPr>
            <w:rtl w:val="0"/>
          </w:rPr>
          <w:t xml:space="preserve">[j đc 10 thung chằng may 1 thùng bị hỏng nêu ng bán có lỗi thì ng bán đền còn mình gây ra </w:t>
        </w:r>
        <w:r w:rsidDel="00000000" w:rsidR="00000000" w:rsidRPr="00000000">
          <w:rPr>
            <w:rtl w:val="0"/>
          </w:rPr>
          <w:t xml:space="preserve">thì</w:t>
        </w:r>
        <w:r w:rsidDel="00000000" w:rsidR="00000000" w:rsidRPr="00000000">
          <w:rPr>
            <w:rtl w:val="0"/>
          </w:rPr>
          <w:t xml:space="preserve"> mình chịu</w:t>
        </w:r>
      </w:ins>
      <w:commentRangeStart w:id="6"/>
      <w:r w:rsidDel="00000000" w:rsidR="00000000" w:rsidRPr="00000000">
        <w:rPr>
          <w:rtl w:val="0"/>
        </w:rPr>
      </w:r>
    </w:p>
    <w:p w:rsidR="00000000" w:rsidDel="00000000" w:rsidP="00000000" w:rsidRDefault="00000000" w:rsidRPr="00000000" w14:paraId="00000055">
      <w:pPr>
        <w:rPr>
          <w:b w:val="1"/>
        </w:rPr>
      </w:pPr>
      <w:commentRangeEnd w:id="6"/>
      <w:r w:rsidDel="00000000" w:rsidR="00000000" w:rsidRPr="00000000">
        <w:commentReference w:id="6"/>
      </w:r>
      <w:r w:rsidDel="00000000" w:rsidR="00000000" w:rsidRPr="00000000">
        <w:rPr>
          <w:b w:val="1"/>
          <w:rtl w:val="0"/>
        </w:rPr>
        <w:t xml:space="preserve">3.2. Tồn kho</w:t>
      </w:r>
      <w:ins w:author="Nguyễn Thị Mai Anh" w:id="77" w:date="2024-03-08T03:50:15Z">
        <w:r w:rsidDel="00000000" w:rsidR="00000000" w:rsidRPr="00000000">
          <w:rPr>
            <w:b w:val="1"/>
            <w:rtl w:val="0"/>
          </w:rPr>
          <w:t xml:space="preserve"> </w:t>
        </w:r>
      </w:ins>
      <w:r w:rsidDel="00000000" w:rsidR="00000000" w:rsidRPr="00000000">
        <w:rPr>
          <w:rtl w:val="0"/>
        </w:rPr>
      </w:r>
    </w:p>
    <w:p w:rsidR="00000000" w:rsidDel="00000000" w:rsidP="00000000" w:rsidRDefault="00000000" w:rsidRPr="00000000" w14:paraId="00000056">
      <w:pPr>
        <w:numPr>
          <w:ilvl w:val="0"/>
          <w:numId w:val="8"/>
        </w:numPr>
        <w:ind w:left="720" w:hanging="360"/>
        <w:rPr>
          <w:del w:author="Nguyễn Thị Thanh Tâm Nguyễn" w:id="78" w:date="2024-03-08T01:33:05Z"/>
          <w:u w:val="none"/>
        </w:rPr>
      </w:pPr>
      <w:r w:rsidDel="00000000" w:rsidR="00000000" w:rsidRPr="00000000">
        <w:rPr>
          <w:rtl w:val="0"/>
        </w:rPr>
        <w:t xml:space="preserve">Bên mình có hay kiểm tra hàng tồn kho không ạ</w:t>
      </w:r>
      <w:ins w:author="Nguyễn Thị Thanh Tâm Nguyễn" w:id="78" w:date="2024-03-08T01:33:05Z">
        <w:r w:rsidDel="00000000" w:rsidR="00000000" w:rsidRPr="00000000">
          <w:rPr>
            <w:rtl w:val="0"/>
          </w:rPr>
          <w:t xml:space="preserve">: </w:t>
        </w:r>
      </w:ins>
      <w:ins w:author="Nguyễn Thị Mai Anh" w:id="79" w:date="2024-03-08T04:05:08Z">
        <w:r w:rsidDel="00000000" w:rsidR="00000000" w:rsidRPr="00000000">
          <w:rPr>
            <w:rtl w:val="0"/>
          </w:rPr>
          <w:t xml:space="preserve">khi hàng chất lên kệ thì chắc chắn sẽ có hàng chất lên kho</w:t>
        </w:r>
      </w:ins>
      <w:ins w:author="Nguyễn Thị Thanh Tâm Nguyễn" w:id="78" w:date="2024-03-08T01:33:05Z">
        <w:del w:author="Nguyễn Thị Mai Anh" w:id="79" w:date="2024-03-08T04:05:08Z">
          <w:r w:rsidDel="00000000" w:rsidR="00000000" w:rsidRPr="00000000">
            <w:rPr>
              <w:rtl w:val="0"/>
            </w:rPr>
            <w:delText xml:space="preserve">có </w:delText>
          </w:r>
          <w:r w:rsidDel="00000000" w:rsidR="00000000" w:rsidRPr="00000000">
            <w:rPr>
              <w:rtl w:val="0"/>
            </w:rPr>
            <w:delText xml:space="preserve">kiểm</w:delText>
          </w:r>
          <w:r w:rsidDel="00000000" w:rsidR="00000000" w:rsidRPr="00000000">
            <w:rPr>
              <w:rtl w:val="0"/>
            </w:rPr>
            <w:delText xml:space="preserve"> tra </w:delText>
          </w:r>
          <w:r w:rsidDel="00000000" w:rsidR="00000000" w:rsidRPr="00000000">
            <w:rPr>
              <w:rtl w:val="0"/>
            </w:rPr>
            <w:delText xml:space="preserve">hàng</w:delText>
          </w:r>
          <w:r w:rsidDel="00000000" w:rsidR="00000000" w:rsidRPr="00000000">
            <w:rPr>
              <w:rtl w:val="0"/>
            </w:rPr>
            <w:delText xml:space="preserve"> tồn kho</w:delText>
          </w:r>
        </w:del>
      </w:ins>
      <w:del w:author="Nguyễn Thị Mai Anh" w:id="79" w:date="2024-03-08T04:05:08Z"/>
      <w:ins w:author="Nguyễn Thị Mai Anh" w:id="80" w:date="2024-03-08T03:50:18Z">
        <w:del w:author="Nguyễn Thị Mai Anh" w:id="79" w:date="2024-03-08T04:05:08Z">
          <w:r w:rsidDel="00000000" w:rsidR="00000000" w:rsidRPr="00000000">
            <w:rPr>
              <w:rtl w:val="0"/>
            </w:rPr>
            <w:delText xml:space="preserve"> </w:delText>
          </w:r>
        </w:del>
      </w:ins>
      <w:del w:author="Nguyễn Thị Thanh Tâm Nguyễn" w:id="78" w:date="2024-03-08T01:33:05Z">
        <w:commentRangeStart w:id="7"/>
        <w:commentRangeStart w:id="8"/>
        <w:r w:rsidDel="00000000" w:rsidR="00000000" w:rsidRPr="00000000">
          <w:rPr>
            <w:rtl w:val="0"/>
          </w:rPr>
        </w:r>
      </w:del>
    </w:p>
    <w:p w:rsidR="00000000" w:rsidDel="00000000" w:rsidP="00000000" w:rsidRDefault="00000000" w:rsidRPr="00000000" w14:paraId="00000057">
      <w:pPr>
        <w:numPr>
          <w:ilvl w:val="0"/>
          <w:numId w:val="8"/>
        </w:numPr>
        <w:ind w:left="720" w:hanging="360"/>
        <w:rPr>
          <w:ins w:author="Nguyễn Thị Thanh Tâm Nguyễn" w:id="81" w:date="2024-03-08T01:56:54Z"/>
          <w:u w:val="none"/>
        </w:rPr>
      </w:pP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Có gặp vấn đề nhập nhiều hàng dẫn đến tồn kho nhiều chưa → Theo dõi số lượng tồn kho theo từng mặt hàng</w:t>
      </w:r>
      <w:ins w:author="Nguyễn Thị Thanh Tâm Nguyễn" w:id="81" w:date="2024-03-08T01:56:54Z">
        <w:r w:rsidDel="00000000" w:rsidR="00000000" w:rsidRPr="00000000">
          <w:rPr>
            <w:rtl w:val="0"/>
          </w:rPr>
          <w:t xml:space="preserve">: </w:t>
        </w:r>
        <w:del w:author="Nguyễn Thị Mai Anh" w:id="82" w:date="2024-03-08T03:52:25Z">
          <w:r w:rsidDel="00000000" w:rsidR="00000000" w:rsidRPr="00000000">
            <w:rPr>
              <w:rtl w:val="0"/>
            </w:rPr>
            <w:delText xml:space="preserve">khi hàng chất lên kệ thì</w:delText>
          </w:r>
        </w:del>
      </w:ins>
      <w:ins w:author="Nguyễn Thị Mai Anh" w:id="82" w:date="2024-03-08T03:52:25Z">
        <w:del w:author="Nguyễn Thị Mai Anh" w:id="82" w:date="2024-03-08T03:52:25Z">
          <w:r w:rsidDel="00000000" w:rsidR="00000000" w:rsidRPr="00000000">
            <w:rPr>
              <w:rtl w:val="0"/>
            </w:rPr>
            <w:delText xml:space="preserve"> chắc chắn</w:delText>
          </w:r>
        </w:del>
      </w:ins>
      <w:ins w:author="Nguyễn Thị Thanh Tâm Nguyễn" w:id="81" w:date="2024-03-08T01:56:54Z">
        <w:del w:author="Nguyễn Thị Mai Anh" w:id="82" w:date="2024-03-08T03:52:25Z">
          <w:r w:rsidDel="00000000" w:rsidR="00000000" w:rsidRPr="00000000">
            <w:rPr>
              <w:rtl w:val="0"/>
            </w:rPr>
            <w:delText xml:space="preserve"> sẽ có hàng chất lên kho </w:delText>
          </w:r>
        </w:del>
        <w:r w:rsidDel="00000000" w:rsidR="00000000" w:rsidRPr="00000000">
          <w:rPr>
            <w:rtl w:val="0"/>
          </w:rPr>
          <w:t xml:space="preserve">vd như mình quên hàng tồn kho đó như thực phẩm ngắn </w:t>
        </w:r>
        <w:r w:rsidDel="00000000" w:rsidR="00000000" w:rsidRPr="00000000">
          <w:rPr>
            <w:rtl w:val="0"/>
          </w:rPr>
          <w:t xml:space="preserve">hạn</w:t>
        </w:r>
      </w:ins>
      <w:ins w:author="Nguyễn Thị Mai Anh" w:id="83" w:date="2024-03-08T04:05:49Z">
        <w:r w:rsidDel="00000000" w:rsidR="00000000" w:rsidRPr="00000000">
          <w:rPr>
            <w:rtl w:val="0"/>
          </w:rPr>
          <w:t xml:space="preserve"> dẫn đến hết hạn</w:t>
        </w:r>
      </w:ins>
      <w:ins w:author="Nguyễn Thị Thanh Tâm Nguyễn" w:id="81" w:date="2024-03-08T01:56:54Z">
        <w:r w:rsidDel="00000000" w:rsidR="00000000" w:rsidRPr="00000000">
          <w:rPr>
            <w:rtl w:val="0"/>
          </w:rPr>
          <w:t xml:space="preserve"> thì </w:t>
        </w:r>
        <w:del w:author="Nguyễn Thị Mai Anh" w:id="84" w:date="2024-03-08T03:54:35Z">
          <w:r w:rsidDel="00000000" w:rsidR="00000000" w:rsidRPr="00000000">
            <w:rPr>
              <w:rtl w:val="0"/>
            </w:rPr>
            <w:delText xml:space="preserve">ng</w:delText>
          </w:r>
        </w:del>
      </w:ins>
      <w:ins w:author="Nguyễn Thị Mai Anh" w:id="84" w:date="2024-03-08T03:54:35Z">
        <w:r w:rsidDel="00000000" w:rsidR="00000000" w:rsidRPr="00000000">
          <w:rPr>
            <w:rtl w:val="0"/>
          </w:rPr>
          <w:t xml:space="preserve">công ty</w:t>
        </w:r>
      </w:ins>
      <w:ins w:author="Nguyễn Thị Thanh Tâm Nguyễn" w:id="81" w:date="2024-03-08T01:56:54Z">
        <w:r w:rsidDel="00000000" w:rsidR="00000000" w:rsidRPr="00000000">
          <w:rPr>
            <w:rtl w:val="0"/>
          </w:rPr>
          <w:t xml:space="preserve"> bán hàng sẽ đổi trả cho mình</w:t>
        </w:r>
      </w:ins>
      <w:ins w:author="Nguyễn Thị Mai Anh" w:id="85" w:date="2024-03-08T03:53:07Z">
        <w:r w:rsidDel="00000000" w:rsidR="00000000" w:rsidRPr="00000000">
          <w:rPr>
            <w:rtl w:val="0"/>
          </w:rPr>
          <w:t xml:space="preserve"> theo lượng ví dụ như mình bị hỏng 20 hộp </w:t>
        </w:r>
        <w:r w:rsidDel="00000000" w:rsidR="00000000" w:rsidRPr="00000000">
          <w:rPr>
            <w:rtl w:val="0"/>
          </w:rPr>
          <w:t xml:space="preserve">sữa</w:t>
        </w:r>
        <w:r w:rsidDel="00000000" w:rsidR="00000000" w:rsidRPr="00000000">
          <w:rPr>
            <w:rtl w:val="0"/>
          </w:rPr>
          <w:t xml:space="preserve"> chua thì họ sẽ đổi trả 10 hộp, mình phải chịu 10 </w:t>
        </w:r>
        <w:r w:rsidDel="00000000" w:rsidR="00000000" w:rsidRPr="00000000">
          <w:rPr>
            <w:rtl w:val="0"/>
          </w:rPr>
          <w:t xml:space="preserve">hộp</w:t>
        </w:r>
      </w:ins>
      <w:ins w:author="Nguyễn Thị Thanh Tâm Nguyễn" w:id="81" w:date="2024-03-08T01:56:54Z">
        <w:r w:rsidDel="00000000" w:rsidR="00000000" w:rsidRPr="00000000">
          <w:rPr>
            <w:rtl w:val="0"/>
          </w:rPr>
          <w:t xml:space="preserve"> hoặc những mặt hàng </w:t>
        </w:r>
      </w:ins>
      <w:ins w:author="Nguyễn Thị Mai Anh" w:id="86" w:date="2024-03-08T03:58:29Z">
        <w:r w:rsidDel="00000000" w:rsidR="00000000" w:rsidRPr="00000000">
          <w:rPr>
            <w:rtl w:val="0"/>
          </w:rPr>
          <w:t xml:space="preserve">lâu</w:t>
        </w:r>
      </w:ins>
      <w:ins w:author="Nguyễn Thị Thanh Tâm Nguyễn" w:id="81" w:date="2024-03-08T01:56:54Z">
        <w:del w:author="Nguyễn Thị Mai Anh" w:id="86" w:date="2024-03-08T03:58:29Z">
          <w:r w:rsidDel="00000000" w:rsidR="00000000" w:rsidRPr="00000000">
            <w:rPr>
              <w:rtl w:val="0"/>
            </w:rPr>
            <w:delText xml:space="preserve">lấu</w:delText>
          </w:r>
        </w:del>
        <w:r w:rsidDel="00000000" w:rsidR="00000000" w:rsidRPr="00000000">
          <w:rPr>
            <w:rtl w:val="0"/>
          </w:rPr>
          <w:t xml:space="preserve"> thì họ sẽ đổi trả 100% cho mình, </w:t>
        </w:r>
      </w:ins>
      <w:ins w:author="" w:id="87">
        <w:r w:rsidDel="00000000" w:rsidR="00000000" w:rsidRPr="00000000">
          <w:rPr>
            <w:rtl w:val="0"/>
          </w:rPr>
          <w:t xml:space="preserve">nh</w:t>
        </w:r>
      </w:ins>
      <w:ins w:author="Nguyễn Thị Thanh Tâm Nguyễn" w:id="81" w:date="2024-03-08T01:56:54Z"/>
      <w:ins w:author="Nguyễn Thị Mai Anh" w:id="88" w:date="2024-03-08T04:09:30Z">
        <w:r w:rsidDel="00000000" w:rsidR="00000000" w:rsidRPr="00000000">
          <w:rPr>
            <w:rtl w:val="0"/>
          </w:rPr>
          <w:t xml:space="preserve">ưng</w:t>
        </w:r>
      </w:ins>
      <w:ins w:author="Nguyễn Thị Thanh Tâm Nguyễn" w:id="81" w:date="2024-03-08T01:56:54Z">
        <w:del w:author="" w:id="87">
          <w:r w:rsidDel="00000000" w:rsidR="00000000" w:rsidRPr="00000000">
            <w:rPr>
              <w:rtl w:val="0"/>
            </w:rPr>
            <w:delText xml:space="preserve">vd</w:delText>
          </w:r>
        </w:del>
        <w:r w:rsidDel="00000000" w:rsidR="00000000" w:rsidRPr="00000000">
          <w:rPr>
            <w:rtl w:val="0"/>
          </w:rPr>
          <w:t xml:space="preserve"> dầu </w:t>
        </w:r>
        <w:del w:author="Nguyễn Thị Mai Anh" w:id="89" w:date="2024-03-08T03:56:47Z">
          <w:r w:rsidDel="00000000" w:rsidR="00000000" w:rsidRPr="00000000">
            <w:rPr>
              <w:rtl w:val="0"/>
            </w:rPr>
            <w:delText xml:space="preserve">là hàng</w:delText>
          </w:r>
        </w:del>
      </w:ins>
      <w:ins w:author="Nguyễn Thị Mai Anh" w:id="89" w:date="2024-03-08T03:56:47Z">
        <w:r w:rsidDel="00000000" w:rsidR="00000000" w:rsidRPr="00000000">
          <w:rPr>
            <w:rtl w:val="0"/>
          </w:rPr>
          <w:t xml:space="preserve"> bị hết hạn </w:t>
        </w:r>
      </w:ins>
      <w:ins w:author="Nguyễn Thị Thanh Tâm Nguyễn" w:id="81" w:date="2024-03-08T01:56:54Z">
        <w:r w:rsidDel="00000000" w:rsidR="00000000" w:rsidRPr="00000000">
          <w:rPr>
            <w:rtl w:val="0"/>
          </w:rPr>
          <w:t xml:space="preserve"> quá 1 tháng thì cty sẽ k đổi trả</w:t>
        </w:r>
        <w:commentRangeStart w:id="9"/>
        <w:commentRangeStart w:id="10"/>
        <w:r w:rsidDel="00000000" w:rsidR="00000000" w:rsidRPr="00000000">
          <w:rPr>
            <w:rtl w:val="0"/>
          </w:rPr>
        </w:r>
      </w:ins>
    </w:p>
    <w:p w:rsidR="00000000" w:rsidDel="00000000" w:rsidP="00000000" w:rsidRDefault="00000000" w:rsidRPr="00000000" w14:paraId="00000058">
      <w:pPr>
        <w:numPr>
          <w:ilvl w:val="0"/>
          <w:numId w:val="8"/>
        </w:numPr>
        <w:ind w:left="720" w:hanging="360"/>
        <w:rPr>
          <w:u w:val="none"/>
        </w:rPr>
      </w:pP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3.3. Hàng sắp hết hạn</w:t>
      </w:r>
    </w:p>
    <w:p w:rsidR="00000000" w:rsidDel="00000000" w:rsidP="00000000" w:rsidRDefault="00000000" w:rsidRPr="00000000" w14:paraId="0000005A">
      <w:pPr>
        <w:numPr>
          <w:ilvl w:val="0"/>
          <w:numId w:val="11"/>
        </w:numPr>
        <w:ind w:left="720" w:hanging="360"/>
        <w:rPr>
          <w:u w:val="none"/>
        </w:rPr>
      </w:pPr>
      <w:r w:rsidDel="00000000" w:rsidR="00000000" w:rsidRPr="00000000">
        <w:rPr>
          <w:rtl w:val="0"/>
        </w:rPr>
        <w:t xml:space="preserve">Đối với hạn sử dụng của hàng hoá thì bên mình xử lý như thế nào → </w:t>
      </w:r>
      <w:r w:rsidDel="00000000" w:rsidR="00000000" w:rsidRPr="00000000">
        <w:rPr>
          <w:color w:val="1f1f1f"/>
          <w:rtl w:val="0"/>
        </w:rPr>
        <w:t xml:space="preserve">Cảnh báo mặt hàng sắp hết hạn sử dụng</w:t>
      </w:r>
      <w:ins w:author="Nguyễn Thị Mai Anh" w:id="90" w:date="2024-03-08T03:57:32Z">
        <w:r w:rsidDel="00000000" w:rsidR="00000000" w:rsidRPr="00000000">
          <w:rPr>
            <w:color w:val="1f1f1f"/>
            <w:rtl w:val="0"/>
          </w:rPr>
          <w:t xml:space="preserve">: những người bán hàng cho mình sẽ kiểm tra giùm mình thì họ sẽ giúp mình</w:t>
        </w:r>
      </w:ins>
      <w:ins w:author="Nguyễn Thị Thanh Tâm Nguyễn" w:id="91" w:date="2024-03-08T01:38:43Z">
        <w:r w:rsidDel="00000000" w:rsidR="00000000" w:rsidRPr="00000000">
          <w:rPr>
            <w:color w:val="1f1f1f"/>
            <w:rtl w:val="0"/>
          </w:rPr>
          <w:t xml:space="preserve"> bán nhanh hoặc đổi trả</w:t>
        </w:r>
      </w:ins>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3.4. Báo cáo tình hình hàng hoá</w:t>
      </w:r>
    </w:p>
    <w:p w:rsidR="00000000" w:rsidDel="00000000" w:rsidP="00000000" w:rsidRDefault="00000000" w:rsidRPr="00000000" w14:paraId="0000005C">
      <w:pPr>
        <w:rPr/>
      </w:pPr>
      <w:r w:rsidDel="00000000" w:rsidR="00000000" w:rsidRPr="00000000">
        <w:rPr>
          <w:rtl w:val="0"/>
        </w:rPr>
        <w:t xml:space="preserve">Biểu đồ về: </w:t>
      </w:r>
    </w:p>
    <w:p w:rsidR="00000000" w:rsidDel="00000000" w:rsidP="00000000" w:rsidRDefault="00000000" w:rsidRPr="00000000" w14:paraId="0000005D">
      <w:pPr>
        <w:numPr>
          <w:ilvl w:val="1"/>
          <w:numId w:val="1"/>
        </w:numPr>
        <w:shd w:fill="ffffff" w:val="clear"/>
        <w:spacing w:after="0" w:afterAutospacing="0" w:before="60" w:lineRule="auto"/>
        <w:ind w:left="1440" w:hanging="360"/>
      </w:pPr>
      <w:r w:rsidDel="00000000" w:rsidR="00000000" w:rsidRPr="00000000">
        <w:rPr>
          <w:rtl w:val="0"/>
        </w:rPr>
        <w:t xml:space="preserve">Tổng số mặt hàng </w:t>
      </w:r>
    </w:p>
    <w:p w:rsidR="00000000" w:rsidDel="00000000" w:rsidP="00000000" w:rsidRDefault="00000000" w:rsidRPr="00000000" w14:paraId="0000005E">
      <w:pPr>
        <w:numPr>
          <w:ilvl w:val="1"/>
          <w:numId w:val="1"/>
        </w:numPr>
        <w:shd w:fill="ffffff" w:val="clear"/>
        <w:spacing w:after="0" w:afterAutospacing="0" w:before="0" w:beforeAutospacing="0" w:lineRule="auto"/>
        <w:ind w:left="1440" w:hanging="360"/>
      </w:pPr>
      <w:r w:rsidDel="00000000" w:rsidR="00000000" w:rsidRPr="00000000">
        <w:rPr>
          <w:rtl w:val="0"/>
        </w:rPr>
        <w:t xml:space="preserve">Mặt hàng bán nhiều</w:t>
      </w:r>
    </w:p>
    <w:p w:rsidR="00000000" w:rsidDel="00000000" w:rsidP="00000000" w:rsidRDefault="00000000" w:rsidRPr="00000000" w14:paraId="0000005F">
      <w:pPr>
        <w:numPr>
          <w:ilvl w:val="1"/>
          <w:numId w:val="1"/>
        </w:numPr>
        <w:shd w:fill="ffffff" w:val="clear"/>
        <w:spacing w:after="0" w:afterAutospacing="0" w:before="0" w:beforeAutospacing="0" w:lineRule="auto"/>
        <w:ind w:left="1440" w:hanging="360"/>
      </w:pPr>
      <w:r w:rsidDel="00000000" w:rsidR="00000000" w:rsidRPr="00000000">
        <w:rPr>
          <w:rtl w:val="0"/>
        </w:rPr>
        <w:t xml:space="preserve">Mặt hàng bán ít</w:t>
      </w:r>
    </w:p>
    <w:p w:rsidR="00000000" w:rsidDel="00000000" w:rsidP="00000000" w:rsidRDefault="00000000" w:rsidRPr="00000000" w14:paraId="00000060">
      <w:pPr>
        <w:numPr>
          <w:ilvl w:val="1"/>
          <w:numId w:val="1"/>
        </w:numPr>
        <w:shd w:fill="ffffff" w:val="clear"/>
        <w:spacing w:after="0" w:afterAutospacing="0" w:before="0" w:beforeAutospacing="0" w:lineRule="auto"/>
        <w:ind w:left="1440" w:hanging="360"/>
        <w:rPr>
          <w:ins w:author="Nguyễn Thị Thanh Tâm Nguyễn" w:id="92" w:date="2024-03-08T01:39:09Z"/>
        </w:rPr>
      </w:pPr>
      <w:r w:rsidDel="00000000" w:rsidR="00000000" w:rsidRPr="00000000">
        <w:rPr>
          <w:rtl w:val="0"/>
        </w:rPr>
        <w:t xml:space="preserve">→ ** Tùy chỉnh theo tháng, quý, năm **</w:t>
      </w:r>
      <w:ins w:author="Nguyễn Thị Thanh Tâm Nguyễn" w:id="92" w:date="2024-03-08T01:39:09Z">
        <w:r w:rsidDel="00000000" w:rsidR="00000000" w:rsidRPr="00000000">
          <w:rPr>
            <w:rtl w:val="0"/>
          </w:rPr>
        </w:r>
      </w:ins>
    </w:p>
    <w:p w:rsidR="00000000" w:rsidDel="00000000" w:rsidP="00000000" w:rsidRDefault="00000000" w:rsidRPr="00000000" w14:paraId="00000061">
      <w:pPr>
        <w:numPr>
          <w:ilvl w:val="1"/>
          <w:numId w:val="1"/>
        </w:numPr>
        <w:shd w:fill="ffffff" w:val="clear"/>
        <w:spacing w:after="60" w:before="0" w:beforeAutospacing="0" w:lineRule="auto"/>
        <w:ind w:left="1440" w:hanging="360"/>
        <w:pPrChange w:author="Nguyễn Thị Thanh Tâm Nguyễn" w:id="0" w:date="2024-03-08T01:39:09Z">
          <w:pPr>
            <w:numPr>
              <w:ilvl w:val="1"/>
              <w:numId w:val="1"/>
            </w:numPr>
            <w:shd w:fill="ffffff" w:val="clear"/>
            <w:spacing w:after="60" w:before="60" w:lineRule="auto"/>
            <w:ind w:left="1440" w:hanging="360"/>
          </w:pPr>
        </w:pPrChange>
      </w:pPr>
      <w:ins w:author="Nguyễn Thị Thanh Tâm Nguyễn" w:id="92" w:date="2024-03-08T01:39:09Z">
        <w:r w:rsidDel="00000000" w:rsidR="00000000" w:rsidRPr="00000000">
          <w:rPr>
            <w:rtl w:val="0"/>
          </w:rPr>
          <w:t xml:space="preserve">Hàng tồn là khó kiểm soát nhất khi ghi chú vào hàng tồn thì sẽ khó note được, cùng một lô hàng nhập vào sẽ khó kiểm soát đc ngày sx và ngày hạn vd như có 1 lô ngày trước tới thì nhập 10, ngày ⅓ nhập 10 thùng </w:t>
        </w:r>
      </w:ins>
      <w:ins w:author="Nguyễn Thị Mai Anh" w:id="93" w:date="2024-03-08T03:59:23Z">
        <w:r w:rsidDel="00000000" w:rsidR="00000000" w:rsidRPr="00000000">
          <w:rPr>
            <w:rtl w:val="0"/>
          </w:rPr>
          <w:t xml:space="preserve">sữa</w:t>
        </w:r>
      </w:ins>
      <w:ins w:author="Nguyễn Thị Thanh Tâm Nguyễn" w:id="92" w:date="2024-03-08T01:39:09Z">
        <w:del w:author="Nguyễn Thị Mai Anh" w:id="93" w:date="2024-03-08T03:59:23Z">
          <w:r w:rsidDel="00000000" w:rsidR="00000000" w:rsidRPr="00000000">
            <w:rPr>
              <w:rtl w:val="0"/>
            </w:rPr>
            <w:delText xml:space="preserve">sửa</w:delText>
          </w:r>
        </w:del>
        <w:r w:rsidDel="00000000" w:rsidR="00000000" w:rsidRPr="00000000">
          <w:rPr>
            <w:rtl w:val="0"/>
          </w:rPr>
          <w:t xml:space="preserve">, từng kỳ theo từng tháng trên app sẽ hiện thông báo vd như hàng ngắn ngày thì để ngắn ngày để trên 1 năm thì để 6 tháng</w:t>
        </w:r>
      </w:ins>
      <w:ins w:author="Nguyễn Thị Mai Anh" w:id="94" w:date="2024-03-08T14:46:27Z">
        <w:r w:rsidDel="00000000" w:rsidR="00000000" w:rsidRPr="00000000">
          <w:rPr>
            <w:rtl w:val="0"/>
          </w:rPr>
          <w:t xml:space="preserve"> ra thông báo kiểm tra 1 lần</w:t>
        </w:r>
      </w:ins>
      <w:ins w:author="Nguyễn Thị Thanh Tâm Nguyễn" w:id="92" w:date="2024-03-08T01:39:09Z">
        <w:r w:rsidDel="00000000" w:rsidR="00000000" w:rsidRPr="00000000">
          <w:rPr>
            <w:rtl w:val="0"/>
          </w:rPr>
          <w:t xml:space="preserve">, không nên nhập liên tục vì ngày sx và ngày hsd sẽ là 1 list rất dài, nên để thời gian trên như tuần, tháng</w:t>
        </w:r>
      </w:ins>
      <w:r w:rsidDel="00000000" w:rsidR="00000000" w:rsidRPr="00000000">
        <w:rPr>
          <w:rtl w:val="0"/>
        </w:rPr>
      </w:r>
    </w:p>
    <w:p w:rsidR="00000000" w:rsidDel="00000000" w:rsidP="00000000" w:rsidRDefault="00000000" w:rsidRPr="00000000" w14:paraId="00000062">
      <w:pPr>
        <w:pStyle w:val="Heading2"/>
        <w:rPr>
          <w:b w:val="1"/>
          <w:sz w:val="24"/>
          <w:szCs w:val="24"/>
        </w:rPr>
      </w:pPr>
      <w:bookmarkStart w:colFirst="0" w:colLast="0" w:name="_vwjlok8b4b6x" w:id="10"/>
      <w:bookmarkEnd w:id="10"/>
      <w:r w:rsidDel="00000000" w:rsidR="00000000" w:rsidRPr="00000000">
        <w:rPr>
          <w:b w:val="1"/>
          <w:sz w:val="24"/>
          <w:szCs w:val="24"/>
          <w:rtl w:val="0"/>
        </w:rPr>
        <w:t xml:space="preserve">4. Thống kê/ dashboard</w:t>
      </w:r>
    </w:p>
    <w:p w:rsidR="00000000" w:rsidDel="00000000" w:rsidP="00000000" w:rsidRDefault="00000000" w:rsidRPr="00000000" w14:paraId="00000063">
      <w:pPr>
        <w:shd w:fill="ffffff" w:val="clear"/>
        <w:spacing w:after="60" w:before="60" w:lineRule="auto"/>
        <w:ind w:left="0" w:firstLine="0"/>
        <w:rPr>
          <w:color w:val="1f1f1f"/>
        </w:rPr>
      </w:pPr>
      <w:r w:rsidDel="00000000" w:rsidR="00000000" w:rsidRPr="00000000">
        <w:rPr>
          <w:color w:val="1f1f1f"/>
          <w:rtl w:val="0"/>
        </w:rPr>
        <w:t xml:space="preserve">** Có sẵn ở mỗi phần **</w:t>
      </w:r>
    </w:p>
    <w:p w:rsidR="00000000" w:rsidDel="00000000" w:rsidP="00000000" w:rsidRDefault="00000000" w:rsidRPr="00000000" w14:paraId="00000064">
      <w:pPr>
        <w:shd w:fill="ffffff" w:val="clear"/>
        <w:spacing w:after="60" w:before="60" w:lineRule="auto"/>
        <w:ind w:left="0" w:firstLine="0"/>
        <w:rPr>
          <w:color w:val="1f1f1f"/>
        </w:rPr>
      </w:pPr>
      <w:ins w:author="Nguyễn Thị Thanh Tâm Nguyễn" w:id="96" w:date="2024-03-08T01:42:40Z">
        <w:r w:rsidDel="00000000" w:rsidR="00000000" w:rsidRPr="00000000">
          <w:rPr>
            <w:color w:val="1f1f1f"/>
            <w:rtl w:val="0"/>
          </w:rPr>
          <w:t xml:space="preserve">Công việc: theo chị có thêm 1 chức năng là cập nhật m</w:t>
        </w:r>
      </w:ins>
      <w:ins w:author="Hiển Hứa Ngọc" w:id="97" w:date="2024-03-08T01:48:53Z">
        <w:r w:rsidDel="00000000" w:rsidR="00000000" w:rsidRPr="00000000">
          <w:rPr>
            <w:color w:val="1f1f1f"/>
            <w:rtl w:val="0"/>
          </w:rPr>
          <w:t xml:space="preserve">ẫu</w:t>
        </w:r>
      </w:ins>
      <w:ins w:author="Nguyễn Thị Thanh Tâm Nguyễn" w:id="96" w:date="2024-03-08T01:42:40Z">
        <w:r w:rsidDel="00000000" w:rsidR="00000000" w:rsidRPr="00000000">
          <w:rPr>
            <w:color w:val="1f1f1f"/>
            <w:rtl w:val="0"/>
          </w:rPr>
          <w:t xml:space="preserve"> mã, những mặt hàng</w:t>
        </w:r>
      </w:ins>
      <w:ins w:author="Nguyễn Thị Mai Anh" w:id="98" w:date="2024-03-08T14:48:47Z">
        <w:r w:rsidDel="00000000" w:rsidR="00000000" w:rsidRPr="00000000">
          <w:rPr>
            <w:color w:val="1f1f1f"/>
            <w:rtl w:val="0"/>
          </w:rPr>
          <w:t xml:space="preserve"> có mẫu mã</w:t>
        </w:r>
      </w:ins>
      <w:ins w:author="Nguyễn Thị Thanh Tâm Nguyễn" w:id="96" w:date="2024-03-08T01:42:40Z">
        <w:r w:rsidDel="00000000" w:rsidR="00000000" w:rsidRPr="00000000">
          <w:rPr>
            <w:color w:val="1f1f1f"/>
            <w:rtl w:val="0"/>
          </w:rPr>
          <w:t xml:space="preserve"> lâu đời vd </w:t>
        </w:r>
        <w:del w:author="Nguyễn Thị Mai Anh" w:id="99" w:date="2024-03-08T04:10:52Z">
          <w:r w:rsidDel="00000000" w:rsidR="00000000" w:rsidRPr="00000000">
            <w:rPr>
              <w:color w:val="1f1f1f"/>
              <w:rtl w:val="0"/>
            </w:rPr>
            <w:delText xml:space="preserve">gò</w:delText>
          </w:r>
        </w:del>
        <w:r w:rsidDel="00000000" w:rsidR="00000000" w:rsidRPr="00000000">
          <w:rPr>
            <w:color w:val="1f1f1f"/>
            <w:rtl w:val="0"/>
          </w:rPr>
          <w:t xml:space="preserve">i</w:t>
        </w:r>
      </w:ins>
      <w:ins w:author="Nguyễn Thị Mai Anh" w:id="100" w:date="2024-03-08T04:10:58Z">
        <w:r w:rsidDel="00000000" w:rsidR="00000000" w:rsidRPr="00000000">
          <w:rPr>
            <w:color w:val="1f1f1f"/>
            <w:rtl w:val="0"/>
          </w:rPr>
          <w:t xml:space="preserve"> gói</w:t>
        </w:r>
      </w:ins>
      <w:ins w:author="Nguyễn Thị Thanh Tâm Nguyễn" w:id="96" w:date="2024-03-08T01:42:40Z">
        <w:r w:rsidDel="00000000" w:rsidR="00000000" w:rsidRPr="00000000">
          <w:rPr>
            <w:color w:val="1f1f1f"/>
            <w:rtl w:val="0"/>
          </w:rPr>
          <w:t xml:space="preserve"> mì tôm chụp hình trong</w:t>
        </w:r>
      </w:ins>
      <w:ins w:author="Nguyễn Thị Mai Anh" w:id="101" w:date="2024-03-08T14:49:14Z">
        <w:r w:rsidDel="00000000" w:rsidR="00000000" w:rsidRPr="00000000">
          <w:rPr>
            <w:color w:val="1f1f1f"/>
            <w:rtl w:val="0"/>
          </w:rPr>
          <w:t xml:space="preserve"> app thì nó sẽ như vậy nhưng khi</w:t>
        </w:r>
      </w:ins>
      <w:ins w:author="Nguyễn Thị Thanh Tâm Nguyễn" w:id="96" w:date="2024-03-08T01:42:40Z">
        <w:r w:rsidDel="00000000" w:rsidR="00000000" w:rsidRPr="00000000">
          <w:rPr>
            <w:color w:val="1f1f1f"/>
            <w:rtl w:val="0"/>
          </w:rPr>
          <w:t xml:space="preserve"> nó thay </w:t>
        </w:r>
      </w:ins>
      <w:ins w:author="Nguyễn Thị Mai Anh" w:id="102" w:date="2024-03-08T02:43:15Z">
        <w:r w:rsidDel="00000000" w:rsidR="00000000" w:rsidRPr="00000000">
          <w:rPr>
            <w:color w:val="1f1f1f"/>
            <w:rtl w:val="0"/>
          </w:rPr>
          <w:t xml:space="preserve">đổi</w:t>
        </w:r>
      </w:ins>
      <w:ins w:author="Nguyễn Thị Thanh Tâm Nguyễn" w:id="96" w:date="2024-03-08T01:42:40Z">
        <w:del w:author="Nguyễn Thị Mai Anh" w:id="102" w:date="2024-03-08T02:43:15Z">
          <w:r w:rsidDel="00000000" w:rsidR="00000000" w:rsidRPr="00000000">
            <w:rPr>
              <w:color w:val="1f1f1f"/>
              <w:rtl w:val="0"/>
            </w:rPr>
            <w:delText xml:space="preserve">đỏi</w:delText>
          </w:r>
        </w:del>
        <w:r w:rsidDel="00000000" w:rsidR="00000000" w:rsidRPr="00000000">
          <w:rPr>
            <w:color w:val="1f1f1f"/>
            <w:rtl w:val="0"/>
          </w:rPr>
          <w:t xml:space="preserve"> bao bì, thì mẫu này không đúng hay gì đó, thời gian sd </w:t>
        </w:r>
      </w:ins>
      <w:ins w:author="Nguyễn Thị Mai Anh" w:id="103" w:date="2024-03-08T03:59:33Z">
        <w:r w:rsidDel="00000000" w:rsidR="00000000" w:rsidRPr="00000000">
          <w:rPr>
            <w:color w:val="1f1f1f"/>
            <w:rtl w:val="0"/>
          </w:rPr>
          <w:t xml:space="preserve">mẫu</w:t>
        </w:r>
      </w:ins>
      <w:ins w:author="Nguyễn Thị Thanh Tâm Nguyễn" w:id="96" w:date="2024-03-08T01:42:40Z">
        <w:del w:author="Nguyễn Thị Mai Anh" w:id="103" w:date="2024-03-08T03:59:33Z">
          <w:r w:rsidDel="00000000" w:rsidR="00000000" w:rsidRPr="00000000">
            <w:rPr>
              <w:color w:val="1f1f1f"/>
              <w:rtl w:val="0"/>
            </w:rPr>
            <w:delText xml:space="preserve">mấu</w:delText>
          </w:r>
        </w:del>
        <w:r w:rsidDel="00000000" w:rsidR="00000000" w:rsidRPr="00000000">
          <w:rPr>
            <w:color w:val="1f1f1f"/>
            <w:rtl w:val="0"/>
          </w:rPr>
          <w:t xml:space="preserve"> mã khá lâu thì qpp sẽ gửi thông báo như là </w:t>
        </w:r>
      </w:ins>
      <w:ins w:author="Nguyễn Thị Mai Anh" w:id="104" w:date="2024-03-08T02:43:36Z">
        <w:r w:rsidDel="00000000" w:rsidR="00000000" w:rsidRPr="00000000">
          <w:rPr>
            <w:color w:val="1f1f1f"/>
            <w:rtl w:val="0"/>
          </w:rPr>
          <w:t xml:space="preserve">bao</w:t>
        </w:r>
      </w:ins>
      <w:ins w:author="Nguyễn Thị Thanh Tâm Nguyễn" w:id="96" w:date="2024-03-08T01:42:40Z">
        <w:del w:author="Nguyễn Thị Mai Anh" w:id="104" w:date="2024-03-08T02:43:36Z">
          <w:r w:rsidDel="00000000" w:rsidR="00000000" w:rsidRPr="00000000">
            <w:rPr>
              <w:color w:val="1f1f1f"/>
              <w:rtl w:val="0"/>
            </w:rPr>
            <w:delText xml:space="preserve">bap</w:delText>
          </w:r>
        </w:del>
        <w:r w:rsidDel="00000000" w:rsidR="00000000" w:rsidRPr="00000000">
          <w:rPr>
            <w:color w:val="1f1f1f"/>
            <w:rtl w:val="0"/>
          </w:rPr>
          <w:t xml:space="preserve"> lâu r bạn </w:t>
        </w:r>
      </w:ins>
      <w:ins w:author="Nguyễn Thị Mai Anh" w:id="105" w:date="2024-03-08T03:59:38Z">
        <w:r w:rsidDel="00000000" w:rsidR="00000000" w:rsidRPr="00000000">
          <w:rPr>
            <w:color w:val="1f1f1f"/>
            <w:rtl w:val="0"/>
          </w:rPr>
          <w:t xml:space="preserve">chưa</w:t>
        </w:r>
      </w:ins>
      <w:ins w:author="Nguyễn Thị Thanh Tâm Nguyễn" w:id="96" w:date="2024-03-08T01:42:40Z">
        <w:del w:author="Nguyễn Thị Mai Anh" w:id="105" w:date="2024-03-08T03:59:38Z">
          <w:r w:rsidDel="00000000" w:rsidR="00000000" w:rsidRPr="00000000">
            <w:rPr>
              <w:color w:val="1f1f1f"/>
              <w:rtl w:val="0"/>
            </w:rPr>
            <w:delText xml:space="preserve">ch</w:delText>
          </w:r>
        </w:del>
        <w:r w:rsidDel="00000000" w:rsidR="00000000" w:rsidRPr="00000000">
          <w:rPr>
            <w:color w:val="1f1f1f"/>
            <w:rtl w:val="0"/>
          </w:rPr>
          <w:t xml:space="preserve"> đổi mã mới s</w:t>
        </w:r>
      </w:ins>
      <w:ins w:author="Nguyễn Thị Mai Anh" w:id="106" w:date="2024-03-08T03:59:45Z">
        <w:r w:rsidDel="00000000" w:rsidR="00000000" w:rsidRPr="00000000">
          <w:rPr>
            <w:color w:val="1f1f1f"/>
            <w:rtl w:val="0"/>
          </w:rPr>
          <w:t xml:space="preserve">ữa</w:t>
        </w:r>
      </w:ins>
      <w:ins w:author="Nguyễn Thị Thanh Tâm Nguyễn" w:id="96" w:date="2024-03-08T01:42:40Z">
        <w:del w:author="Nguyễn Thị Mai Anh" w:id="106" w:date="2024-03-08T03:59:45Z">
          <w:r w:rsidDel="00000000" w:rsidR="00000000" w:rsidRPr="00000000">
            <w:rPr>
              <w:color w:val="1f1f1f"/>
              <w:rtl w:val="0"/>
            </w:rPr>
            <w:delText xml:space="preserve">ửa</w:delText>
          </w:r>
        </w:del>
        <w:r w:rsidDel="00000000" w:rsidR="00000000" w:rsidRPr="00000000">
          <w:rPr>
            <w:color w:val="1f1f1f"/>
            <w:rtl w:val="0"/>
          </w:rPr>
          <w:t xml:space="preserve"> </w:t>
        </w:r>
        <w:del w:author="Nguyễn Thị Mai Anh" w:id="107" w:date="2024-03-08T14:51:21Z">
          <w:r w:rsidDel="00000000" w:rsidR="00000000" w:rsidRPr="00000000">
            <w:rPr>
              <w:color w:val="1f1f1f"/>
              <w:rtl w:val="0"/>
            </w:rPr>
            <w:delText xml:space="preserve">vina đã cập nhật m</w:delText>
          </w:r>
          <w:r w:rsidDel="00000000" w:rsidR="00000000" w:rsidRPr="00000000">
            <w:rPr>
              <w:color w:val="1f1f1f"/>
              <w:rtl w:val="0"/>
            </w:rPr>
            <w:delText xml:space="preserve">ấu</w:delText>
          </w:r>
        </w:del>
        <w:r w:rsidDel="00000000" w:rsidR="00000000" w:rsidRPr="00000000">
          <w:rPr>
            <w:color w:val="1f1f1f"/>
            <w:rtl w:val="0"/>
          </w:rPr>
          <w:t xml:space="preserve">,</w:t>
        </w:r>
      </w:ins>
      <w:ins w:author="Nguyễn Thị Mai Anh" w:id="108" w:date="2024-03-08T14:51:30Z">
        <w:r w:rsidDel="00000000" w:rsidR="00000000" w:rsidRPr="00000000">
          <w:rPr>
            <w:color w:val="1f1f1f"/>
            <w:rtl w:val="0"/>
          </w:rPr>
          <w:t xml:space="preserve"> cần theo trend,</w:t>
        </w:r>
      </w:ins>
      <w:ins w:author="Nguyễn Thị Thanh Tâm Nguyễn" w:id="96" w:date="2024-03-08T01:42:40Z">
        <w:r w:rsidDel="00000000" w:rsidR="00000000" w:rsidRPr="00000000">
          <w:rPr>
            <w:color w:val="1f1f1f"/>
            <w:rtl w:val="0"/>
          </w:rPr>
          <w:t xml:space="preserve"> mẹ chị phù hợp vs</w:t>
        </w:r>
      </w:ins>
      <w:ins w:author="Nguyễn Thị Mai Anh" w:id="109" w:date="2024-03-08T14:56:06Z">
        <w:r w:rsidDel="00000000" w:rsidR="00000000" w:rsidRPr="00000000">
          <w:rPr>
            <w:color w:val="1f1f1f"/>
            <w:rtl w:val="0"/>
          </w:rPr>
          <w:t xml:space="preserve"> các trend và</w:t>
        </w:r>
      </w:ins>
      <w:ins w:author="Nguyễn Thị Thanh Tâm Nguyễn" w:id="96" w:date="2024-03-08T01:42:40Z">
        <w:r w:rsidDel="00000000" w:rsidR="00000000" w:rsidRPr="00000000">
          <w:rPr>
            <w:color w:val="1f1f1f"/>
            <w:rtl w:val="0"/>
          </w:rPr>
          <w:t xml:space="preserve"> </w:t>
        </w:r>
        <w:del w:author="Nguyễn Thị Mai Anh" w:id="110" w:date="2024-03-08T14:56:42Z">
          <w:r w:rsidDel="00000000" w:rsidR="00000000" w:rsidRPr="00000000">
            <w:rPr>
              <w:color w:val="1f1f1f"/>
              <w:rtl w:val="0"/>
            </w:rPr>
            <w:delText xml:space="preserve">mẫu ới</w:delText>
          </w:r>
        </w:del>
        <w:r w:rsidDel="00000000" w:rsidR="00000000" w:rsidRPr="00000000">
          <w:rPr>
            <w:color w:val="1f1f1f"/>
            <w:rtl w:val="0"/>
          </w:rPr>
          <w:t xml:space="preserve"> </w:t>
        </w:r>
      </w:ins>
      <w:ins w:author="Nguyễn Thị Mai Anh" w:id="111" w:date="2024-03-08T14:56:47Z">
        <w:r w:rsidDel="00000000" w:rsidR="00000000" w:rsidRPr="00000000">
          <w:rPr>
            <w:color w:val="1f1f1f"/>
            <w:rtl w:val="0"/>
          </w:rPr>
          <w:t xml:space="preserve">những </w:t>
        </w:r>
      </w:ins>
      <w:ins w:author="Nguyễn Thị Thanh Tâm Nguyễn" w:id="96" w:date="2024-03-08T01:42:40Z">
        <w:r w:rsidDel="00000000" w:rsidR="00000000" w:rsidRPr="00000000">
          <w:rPr>
            <w:color w:val="1f1f1f"/>
            <w:rtl w:val="0"/>
          </w:rPr>
          <w:t xml:space="preserve">ng bán thì thg 3 mấy đến 5 mấy. Tính cách</w:t>
        </w:r>
      </w:ins>
      <w:ins w:author="Nguyễn Thị Mai Anh" w:id="112" w:date="2024-03-08T14:58:39Z">
        <w:r w:rsidDel="00000000" w:rsidR="00000000" w:rsidRPr="00000000">
          <w:rPr>
            <w:color w:val="1f1f1f"/>
            <w:rtl w:val="0"/>
          </w:rPr>
          <w:t xml:space="preserve"> mẹ chị</w:t>
        </w:r>
      </w:ins>
      <w:ins w:author="Nguyễn Thị Thanh Tâm Nguyễn" w:id="96" w:date="2024-03-08T01:42:40Z">
        <w:r w:rsidDel="00000000" w:rsidR="00000000" w:rsidRPr="00000000">
          <w:rPr>
            <w:color w:val="1f1f1f"/>
            <w:rtl w:val="0"/>
          </w:rPr>
          <w:t xml:space="preserve"> có phù hợp trend như xây dựng app</w:t>
        </w:r>
      </w:ins>
      <w:ins w:author="Nguyễn Thị Mai Anh" w:id="113" w:date="2024-03-08T14:57:56Z">
        <w:r w:rsidDel="00000000" w:rsidR="00000000" w:rsidRPr="00000000">
          <w:rPr>
            <w:color w:val="1f1f1f"/>
            <w:rtl w:val="0"/>
          </w:rPr>
          <w:t xml:space="preserve"> giống</w:t>
        </w:r>
      </w:ins>
      <w:ins w:author="Nguyễn Thị Thanh Tâm Nguyễn" w:id="96" w:date="2024-03-08T01:42:40Z">
        <w:r w:rsidDel="00000000" w:rsidR="00000000" w:rsidRPr="00000000">
          <w:rPr>
            <w:color w:val="1f1f1f"/>
            <w:rtl w:val="0"/>
          </w:rPr>
          <w:t xml:space="preserve"> trên fb nên có thông báo</w:t>
        </w:r>
      </w:ins>
      <w:ins w:author="Nguyễn Thị Mai Anh" w:id="114" w:date="2024-03-08T14:58:07Z">
        <w:r w:rsidDel="00000000" w:rsidR="00000000" w:rsidRPr="00000000">
          <w:rPr>
            <w:color w:val="1f1f1f"/>
            <w:rtl w:val="0"/>
          </w:rPr>
          <w:t xml:space="preserve"> nhắc nhở</w:t>
        </w:r>
      </w:ins>
      <w:ins w:author="Nguyễn Thị Thanh Tâm Nguyễn" w:id="96" w:date="2024-03-08T01:42:40Z">
        <w:r w:rsidDel="00000000" w:rsidR="00000000" w:rsidRPr="00000000">
          <w:rPr>
            <w:color w:val="1f1f1f"/>
            <w:rtl w:val="0"/>
          </w:rPr>
          <w:t xml:space="preserve"> như tháng sau cần có thông báo</w:t>
        </w:r>
      </w:ins>
      <w:ins w:author="Nguyễn Thị Mai Anh" w:id="115" w:date="2024-03-08T14:58:21Z">
        <w:r w:rsidDel="00000000" w:rsidR="00000000" w:rsidRPr="00000000">
          <w:rPr>
            <w:color w:val="1f1f1f"/>
            <w:rtl w:val="0"/>
          </w:rPr>
          <w:t xml:space="preserve"> phải kiểm tra hàng.</w:t>
        </w:r>
      </w:ins>
      <w:ins w:author="Nguyễn Thị Thanh Tâm Nguyễn" w:id="96" w:date="2024-03-08T01:42:40Z">
        <w:r w:rsidDel="00000000" w:rsidR="00000000" w:rsidRPr="00000000">
          <w:rPr>
            <w:color w:val="1f1f1f"/>
            <w:rtl w:val="0"/>
          </w:rPr>
          <w:t xml:space="preserve">.</w:t>
        </w:r>
      </w:ins>
      <w:r w:rsidDel="00000000" w:rsidR="00000000" w:rsidRPr="00000000">
        <w:rPr>
          <w:rtl w:val="0"/>
        </w:rPr>
      </w:r>
    </w:p>
    <w:p w:rsidR="00000000" w:rsidDel="00000000" w:rsidP="00000000" w:rsidRDefault="00000000" w:rsidRPr="00000000" w14:paraId="00000065">
      <w:pPr>
        <w:shd w:fill="ffffff" w:val="clear"/>
        <w:spacing w:after="60" w:before="60" w:lineRule="auto"/>
        <w:ind w:left="0" w:firstLine="0"/>
        <w:rPr>
          <w:color w:val="1f1f1f"/>
        </w:rPr>
      </w:pPr>
      <w:r w:rsidDel="00000000" w:rsidR="00000000" w:rsidRPr="00000000">
        <w:rPr>
          <w:rtl w:val="0"/>
        </w:rPr>
      </w:r>
    </w:p>
    <w:p w:rsidR="00000000" w:rsidDel="00000000" w:rsidP="00000000" w:rsidRDefault="00000000" w:rsidRPr="00000000" w14:paraId="00000066">
      <w:pPr>
        <w:shd w:fill="ffffff" w:val="clear"/>
        <w:spacing w:after="60" w:before="60" w:lineRule="auto"/>
        <w:ind w:left="0" w:firstLine="0"/>
        <w:rPr>
          <w:color w:val="1f1f1f"/>
        </w:rPr>
      </w:pPr>
      <w:r w:rsidDel="00000000" w:rsidR="00000000" w:rsidRPr="00000000">
        <w:rPr>
          <w:b w:val="1"/>
          <w:color w:val="1f1f1f"/>
          <w:rtl w:val="0"/>
        </w:rPr>
        <w:t xml:space="preserve">PHÂN CÔNG</w:t>
      </w:r>
      <w:r w:rsidDel="00000000" w:rsidR="00000000" w:rsidRPr="00000000">
        <w:rPr>
          <w:rtl w:val="0"/>
        </w:rPr>
      </w:r>
    </w:p>
    <w:p w:rsidR="00000000" w:rsidDel="00000000" w:rsidP="00000000" w:rsidRDefault="00000000" w:rsidRPr="00000000" w14:paraId="00000067">
      <w:pPr>
        <w:shd w:fill="ffffff" w:val="clear"/>
        <w:spacing w:after="60" w:before="60" w:lineRule="auto"/>
        <w:ind w:left="0" w:firstLine="0"/>
        <w:rPr>
          <w:color w:val="1f1f1f"/>
        </w:rPr>
      </w:pPr>
      <w:r w:rsidDel="00000000" w:rsidR="00000000" w:rsidRPr="00000000">
        <w:rPr>
          <w:b w:val="1"/>
          <w:color w:val="1f1f1f"/>
          <w:rtl w:val="0"/>
        </w:rPr>
        <w:t xml:space="preserve">Thanh Tâm</w:t>
      </w:r>
      <w:r w:rsidDel="00000000" w:rsidR="00000000" w:rsidRPr="00000000">
        <w:rPr>
          <w:color w:val="1f1f1f"/>
          <w:rtl w:val="0"/>
        </w:rPr>
        <w:t xml:space="preserve">: Phi chức năng → </w:t>
      </w:r>
      <w:r w:rsidDel="00000000" w:rsidR="00000000" w:rsidRPr="00000000">
        <w:rPr>
          <w:b w:val="1"/>
          <w:color w:val="1f1f1f"/>
          <w:rtl w:val="0"/>
        </w:rPr>
        <w:t xml:space="preserve">Hiển: </w:t>
      </w:r>
      <w:r w:rsidDel="00000000" w:rsidR="00000000" w:rsidRPr="00000000">
        <w:rPr>
          <w:color w:val="1f1f1f"/>
          <w:rtl w:val="0"/>
        </w:rPr>
        <w:t xml:space="preserve">Ghi câu trả lời</w:t>
      </w:r>
    </w:p>
    <w:p w:rsidR="00000000" w:rsidDel="00000000" w:rsidP="00000000" w:rsidRDefault="00000000" w:rsidRPr="00000000" w14:paraId="00000068">
      <w:pPr>
        <w:shd w:fill="ffffff" w:val="clear"/>
        <w:spacing w:after="60" w:before="60" w:lineRule="auto"/>
        <w:ind w:left="0" w:firstLine="0"/>
        <w:rPr>
          <w:color w:val="1f1f1f"/>
        </w:rPr>
      </w:pPr>
      <w:r w:rsidDel="00000000" w:rsidR="00000000" w:rsidRPr="00000000">
        <w:rPr>
          <w:b w:val="1"/>
          <w:color w:val="1f1f1f"/>
          <w:rtl w:val="0"/>
        </w:rPr>
        <w:t xml:space="preserve">Trâm:</w:t>
      </w:r>
      <w:r w:rsidDel="00000000" w:rsidR="00000000" w:rsidRPr="00000000">
        <w:rPr>
          <w:color w:val="1f1f1f"/>
          <w:rtl w:val="0"/>
        </w:rPr>
        <w:t xml:space="preserve"> Chức năng (1+2) → </w:t>
      </w:r>
      <w:r w:rsidDel="00000000" w:rsidR="00000000" w:rsidRPr="00000000">
        <w:rPr>
          <w:b w:val="1"/>
          <w:color w:val="1f1f1f"/>
          <w:rtl w:val="0"/>
        </w:rPr>
        <w:t xml:space="preserve">Mai Anh:</w:t>
      </w:r>
      <w:r w:rsidDel="00000000" w:rsidR="00000000" w:rsidRPr="00000000">
        <w:rPr>
          <w:color w:val="1f1f1f"/>
          <w:rtl w:val="0"/>
        </w:rPr>
        <w:t xml:space="preserve"> Ghi câu trả lời</w:t>
      </w:r>
    </w:p>
    <w:p w:rsidR="00000000" w:rsidDel="00000000" w:rsidP="00000000" w:rsidRDefault="00000000" w:rsidRPr="00000000" w14:paraId="00000069">
      <w:pPr>
        <w:shd w:fill="ffffff" w:val="clear"/>
        <w:spacing w:after="60" w:before="60" w:lineRule="auto"/>
        <w:ind w:left="0" w:firstLine="0"/>
        <w:rPr>
          <w:ins w:author="Hiển Hứa Ngọc" w:id="116" w:date="2024-03-08T01:42:40Z"/>
          <w:color w:val="1f1f1f"/>
        </w:rPr>
      </w:pPr>
      <w:r w:rsidDel="00000000" w:rsidR="00000000" w:rsidRPr="00000000">
        <w:rPr>
          <w:b w:val="1"/>
          <w:color w:val="1f1f1f"/>
          <w:rtl w:val="0"/>
        </w:rPr>
        <w:t xml:space="preserve">Ngân:</w:t>
      </w:r>
      <w:r w:rsidDel="00000000" w:rsidR="00000000" w:rsidRPr="00000000">
        <w:rPr>
          <w:color w:val="1f1f1f"/>
          <w:rtl w:val="0"/>
        </w:rPr>
        <w:t xml:space="preserve"> Chức năng (3) → </w:t>
      </w:r>
      <w:r w:rsidDel="00000000" w:rsidR="00000000" w:rsidRPr="00000000">
        <w:rPr>
          <w:b w:val="1"/>
          <w:color w:val="1f1f1f"/>
          <w:rtl w:val="0"/>
        </w:rPr>
        <w:t xml:space="preserve">Mai Anh:</w:t>
      </w:r>
      <w:r w:rsidDel="00000000" w:rsidR="00000000" w:rsidRPr="00000000">
        <w:rPr>
          <w:color w:val="1f1f1f"/>
          <w:rtl w:val="0"/>
        </w:rPr>
        <w:t xml:space="preserve"> Ghi câu trả lời</w:t>
      </w:r>
      <w:ins w:author="Hiển Hứa Ngọc" w:id="116" w:date="2024-03-08T01:42:40Z">
        <w:r w:rsidDel="00000000" w:rsidR="00000000" w:rsidRPr="00000000">
          <w:rPr>
            <w:rtl w:val="0"/>
          </w:rPr>
        </w:r>
      </w:ins>
    </w:p>
    <w:p w:rsidR="00000000" w:rsidDel="00000000" w:rsidP="00000000" w:rsidRDefault="00000000" w:rsidRPr="00000000" w14:paraId="0000006A">
      <w:pPr>
        <w:shd w:fill="ffffff" w:val="clear"/>
        <w:spacing w:after="60" w:before="60" w:lineRule="auto"/>
        <w:ind w:left="0" w:firstLine="0"/>
        <w:rPr>
          <w:color w:val="1f1f1f"/>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guyễn Thị Mai Anh" w:id="5" w:date="2024-03-04T10:53:53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có những vấn đề gì trong quá trình thanh toán khi bán hàng?</w:t>
      </w:r>
    </w:p>
  </w:comment>
  <w:comment w:author="Nguyễn Thị Mai Anh" w:id="4" w:date="2024-03-04T10:51:51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Làm thế nào để theo dõi và đánh giá hiệu quả doanh thu từ việc bán hàng?</w:t>
      </w:r>
    </w:p>
  </w:comment>
  <w:comment w:author="Nguyễn Thị Thanh Tâm Nguyễn" w:id="3" w:date="2024-03-04T08:09:01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quá trình bán hàng, chị có xác định dược đâu là khách hàng trung thành không? Ví dụ như theo dõi số lần mua hàng, chi tiết đơn hàng trước đó của khách hàng.</w:t>
      </w:r>
    </w:p>
  </w:comment>
  <w:comment w:author="Nguyễn Thị Thanh Tâm Nguyễn" w:id="2" w:date="2024-03-04T08:14:34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Giao diện hệ thống?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trình đi vào hệ thống như thế nào?</w:t>
      </w:r>
    </w:p>
  </w:comment>
  <w:comment w:author="Hiển Hứa Ngọc" w:id="1" w:date="2024-03-05T04:04:07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Làm thế nào để hệ thống quản lý thông tin khách hàng và lịch sử mua hàng của họ?</w:t>
      </w:r>
    </w:p>
  </w:comment>
  <w:comment w:author="Hiển Hứa Ngọc" w:id="0" w:date="2024-03-05T04:03:06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Hệ thống cần hỗ trợ những tính năng nào để tạo và quản lý các chương trình quảng cáo và khuyến mãi?</w:t>
      </w:r>
    </w:p>
  </w:comment>
  <w:comment w:author="Ngân" w:id="6" w:date="2024-03-05T00:27:33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có chính sách hoặc quy trình cụ thể nào để xử lý hàng hóa bị lỗi hoặc hỏng trong quá trình nhập hàng không?</w:t>
      </w:r>
    </w:p>
  </w:comment>
  <w:comment w:author="Ngân" w:id="7" w:date="2024-03-05T00:18:05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Làm thế nào để bạn đảm bảo rằng số lượng hàng tồn kho là chính xác và được cập nhật đầy đủ?</w:t>
      </w:r>
    </w:p>
  </w:comment>
  <w:comment w:author="My Tram" w:id="8" w:date="2024-03-07T15:11:20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gân" w:id="9" w:date="2024-03-05T00:18:05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Làm thế nào để bạn đảm bảo rằng số lượng hàng tồn kho là chính xác và được cập nhật đầy đủ?</w:t>
      </w:r>
    </w:p>
  </w:comment>
  <w:comment w:author="My Tram" w:id="10" w:date="2024-03-07T15:11:20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